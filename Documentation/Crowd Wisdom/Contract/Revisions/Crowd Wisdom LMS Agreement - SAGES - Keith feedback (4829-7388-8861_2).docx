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3.0.0 -->
  <w:body>
    <w:p w:rsidR="0049762A" w:rsidRPr="00A13BDE" w:rsidP="00581E82">
      <w:pPr>
        <w:pStyle w:val="Title"/>
        <w:rPr>
          <w:rFonts w:asciiTheme="majorHAnsi" w:hAnsiTheme="majorHAnsi"/>
          <w:color w:val="000000" w:themeColor="text1"/>
          <w:sz w:val="22"/>
          <w:szCs w:val="22"/>
          <w:u w:val="single"/>
        </w:rPr>
      </w:pPr>
      <w:r>
        <w:rPr>
          <w:rFonts w:asciiTheme="majorHAnsi" w:hAnsiTheme="majorHAnsi"/>
          <w:color w:val="000000" w:themeColor="text1"/>
          <w:sz w:val="22"/>
          <w:szCs w:val="22"/>
          <w:u w:val="single"/>
        </w:rPr>
        <w:t>CROWD WISDOM</w:t>
      </w:r>
      <w:r w:rsidRPr="00A13BDE" w:rsidR="0081237F">
        <w:rPr>
          <w:rFonts w:asciiTheme="majorHAnsi" w:hAnsiTheme="majorHAnsi"/>
          <w:color w:val="000000" w:themeColor="text1"/>
          <w:sz w:val="22"/>
          <w:szCs w:val="22"/>
          <w:u w:val="single"/>
        </w:rPr>
        <w:t xml:space="preserve"> MASTER SERVICES AGREEMENT</w:t>
      </w:r>
    </w:p>
    <w:p w:rsidR="005274C6" w:rsidRPr="00A13BDE" w:rsidP="008B001B">
      <w:pPr>
        <w:pStyle w:val="Title"/>
        <w:jc w:val="both"/>
        <w:rPr>
          <w:rFonts w:asciiTheme="majorHAnsi" w:hAnsiTheme="majorHAnsi"/>
          <w:color w:val="000000" w:themeColor="text1"/>
          <w:sz w:val="22"/>
          <w:szCs w:val="22"/>
        </w:rPr>
      </w:pPr>
      <w:r w:rsidRPr="00A13BDE">
        <w:rPr>
          <w:rFonts w:asciiTheme="majorHAnsi" w:hAnsiTheme="majorHAnsi"/>
          <w:color w:val="000000" w:themeColor="text1"/>
          <w:sz w:val="22"/>
          <w:szCs w:val="22"/>
        </w:rPr>
        <w:t xml:space="preserve">This Master Services Agreement (“Agreement”) is </w:t>
      </w:r>
      <w:r w:rsidRPr="00992F34">
        <w:rPr>
          <w:rFonts w:asciiTheme="majorHAnsi" w:hAnsiTheme="majorHAnsi"/>
          <w:color w:val="000000" w:themeColor="text1"/>
          <w:sz w:val="22"/>
          <w:szCs w:val="22"/>
        </w:rPr>
        <w:t xml:space="preserve">effective as of the </w:t>
      </w:r>
      <w:r w:rsidRPr="00992F34" w:rsidR="00BA7251">
        <w:rPr>
          <w:rFonts w:asciiTheme="majorHAnsi" w:hAnsiTheme="majorHAnsi"/>
          <w:color w:val="auto"/>
          <w:sz w:val="22"/>
          <w:szCs w:val="22"/>
        </w:rPr>
        <w:t>client signature date of this agreement</w:t>
      </w:r>
      <w:r w:rsidRPr="00992F34">
        <w:rPr>
          <w:rFonts w:asciiTheme="majorHAnsi" w:hAnsiTheme="majorHAnsi"/>
          <w:color w:val="000000" w:themeColor="text1"/>
          <w:sz w:val="22"/>
          <w:szCs w:val="22"/>
        </w:rPr>
        <w:t xml:space="preserve"> (the “Effective Date”) and is made by and between</w:t>
      </w:r>
      <w:r w:rsidRPr="00992F34" w:rsidR="00064D92">
        <w:rPr>
          <w:rFonts w:asciiTheme="majorHAnsi" w:hAnsiTheme="majorHAnsi"/>
          <w:color w:val="000000" w:themeColor="text1"/>
          <w:sz w:val="22"/>
          <w:szCs w:val="22"/>
        </w:rPr>
        <w:t xml:space="preserve"> </w:t>
      </w:r>
      <w:r w:rsidR="0001602F">
        <w:rPr>
          <w:rFonts w:asciiTheme="majorHAnsi" w:hAnsiTheme="majorHAnsi"/>
          <w:color w:val="000000" w:themeColor="text1"/>
          <w:sz w:val="22"/>
          <w:szCs w:val="22"/>
        </w:rPr>
        <w:t xml:space="preserve">YourMembership </w:t>
      </w:r>
      <w:r w:rsidR="00441E08">
        <w:rPr>
          <w:rFonts w:asciiTheme="majorHAnsi" w:hAnsiTheme="majorHAnsi"/>
          <w:color w:val="000000" w:themeColor="text1"/>
          <w:sz w:val="22"/>
          <w:szCs w:val="22"/>
        </w:rPr>
        <w:t xml:space="preserve">9620 Executive Center Drive North Suite 200 St Petersburg Florida 33702 </w:t>
      </w:r>
      <w:r w:rsidRPr="00A13BDE" w:rsidR="00441E08">
        <w:rPr>
          <w:rFonts w:asciiTheme="majorHAnsi" w:hAnsiTheme="majorHAnsi"/>
          <w:b w:val="0"/>
          <w:color w:val="000000" w:themeColor="text1"/>
          <w:sz w:val="22"/>
          <w:szCs w:val="22"/>
        </w:rPr>
        <w:t>and</w:t>
      </w:r>
      <w:r w:rsidRPr="00A13BDE">
        <w:rPr>
          <w:rFonts w:asciiTheme="majorHAnsi" w:hAnsiTheme="majorHAnsi"/>
          <w:color w:val="000000" w:themeColor="text1"/>
          <w:sz w:val="22"/>
          <w:szCs w:val="22"/>
        </w:rPr>
        <w:t xml:space="preserve"> </w:t>
      </w:r>
      <w:r w:rsidRPr="00A13BDE" w:rsidR="00E73817">
        <w:rPr>
          <w:rFonts w:asciiTheme="majorHAnsi" w:hAnsiTheme="majorHAnsi"/>
          <w:color w:val="000000" w:themeColor="text1"/>
          <w:sz w:val="22"/>
          <w:szCs w:val="22"/>
        </w:rPr>
        <w:t xml:space="preserve">the Client as follows: </w:t>
      </w:r>
    </w:p>
    <w:tbl>
      <w:tblPr>
        <w:tblStyle w:val="TableGrid"/>
        <w:tblW w:w="8810" w:type="dxa"/>
        <w:jc w:val="center"/>
        <w:tblLook w:val="04A0"/>
      </w:tblPr>
      <w:tblGrid>
        <w:gridCol w:w="2330"/>
        <w:gridCol w:w="6480"/>
      </w:tblGrid>
      <w:tr w:rsidTr="008B001B">
        <w:tblPrEx>
          <w:tblW w:w="8810" w:type="dxa"/>
          <w:jc w:val="center"/>
          <w:tblLook w:val="04A0"/>
        </w:tblPrEx>
        <w:trPr>
          <w:trHeight w:val="576"/>
          <w:jc w:val="center"/>
        </w:trPr>
        <w:tc>
          <w:tcPr>
            <w:tcW w:w="2330" w:type="dxa"/>
            <w:vAlign w:val="center"/>
          </w:tcPr>
          <w:p w:rsidR="005274C6" w:rsidRPr="00A13BDE" w:rsidP="008B001B">
            <w:pPr>
              <w:pStyle w:val="NoSpacing"/>
              <w:numPr>
                <w:ilvl w:val="0"/>
                <w:numId w:val="0"/>
              </w:numPr>
              <w:ind w:left="270"/>
              <w:rPr>
                <w:rFonts w:asciiTheme="majorHAnsi" w:hAnsiTheme="majorHAnsi"/>
              </w:rPr>
            </w:pPr>
            <w:r w:rsidRPr="00A13BDE">
              <w:rPr>
                <w:rFonts w:asciiTheme="majorHAnsi" w:hAnsiTheme="majorHAnsi"/>
                <w:b/>
              </w:rPr>
              <w:t>Client Name</w:t>
            </w:r>
          </w:p>
        </w:tc>
        <w:tc>
          <w:tcPr>
            <w:tcW w:w="6480" w:type="dxa"/>
            <w:vAlign w:val="center"/>
          </w:tcPr>
          <w:p w:rsidR="00F16F3D" w:rsidRPr="00A13BDE" w:rsidP="008B001B">
            <w:pPr>
              <w:pStyle w:val="NoSpacing"/>
              <w:numPr>
                <w:ilvl w:val="0"/>
                <w:numId w:val="0"/>
              </w:numPr>
              <w:ind w:left="-98"/>
              <w:jc w:val="center"/>
              <w:rPr>
                <w:rFonts w:asciiTheme="majorHAnsi" w:hAnsiTheme="majorHAnsi"/>
              </w:rPr>
            </w:pPr>
            <w:r w:rsidRPr="001D3682">
              <w:rPr>
                <w:rFonts w:asciiTheme="majorHAnsi" w:hAnsiTheme="majorHAnsi"/>
              </w:rPr>
              <w:t>Society of American Gastrointestinal and Endoscopic Surgeons</w:t>
            </w:r>
          </w:p>
        </w:tc>
      </w:tr>
      <w:tr w:rsidTr="00992F34">
        <w:tblPrEx>
          <w:tblW w:w="8810" w:type="dxa"/>
          <w:jc w:val="center"/>
          <w:tblLook w:val="04A0"/>
        </w:tblPrEx>
        <w:trPr>
          <w:trHeight w:val="692"/>
          <w:jc w:val="center"/>
        </w:trPr>
        <w:tc>
          <w:tcPr>
            <w:tcW w:w="2330" w:type="dxa"/>
            <w:vAlign w:val="center"/>
          </w:tcPr>
          <w:p w:rsidR="005274C6" w:rsidRPr="00A13BDE" w:rsidP="008B001B">
            <w:pPr>
              <w:pStyle w:val="NoSpacing"/>
              <w:numPr>
                <w:ilvl w:val="0"/>
                <w:numId w:val="0"/>
              </w:numPr>
              <w:ind w:left="270"/>
              <w:rPr>
                <w:rFonts w:asciiTheme="majorHAnsi" w:hAnsiTheme="majorHAnsi"/>
              </w:rPr>
            </w:pPr>
            <w:r w:rsidRPr="00A13BDE">
              <w:rPr>
                <w:rFonts w:asciiTheme="majorHAnsi" w:hAnsiTheme="majorHAnsi"/>
                <w:b/>
              </w:rPr>
              <w:t xml:space="preserve">Client </w:t>
            </w:r>
            <w:r w:rsidRPr="00A13BDE" w:rsidR="00742F6B">
              <w:rPr>
                <w:rFonts w:asciiTheme="majorHAnsi" w:hAnsiTheme="majorHAnsi"/>
                <w:b/>
              </w:rPr>
              <w:t>A</w:t>
            </w:r>
            <w:r w:rsidRPr="00A13BDE">
              <w:rPr>
                <w:rFonts w:asciiTheme="majorHAnsi" w:hAnsiTheme="majorHAnsi"/>
                <w:b/>
              </w:rPr>
              <w:t xml:space="preserve">ddress </w:t>
            </w:r>
          </w:p>
        </w:tc>
        <w:tc>
          <w:tcPr>
            <w:tcW w:w="6480" w:type="dxa"/>
            <w:vAlign w:val="center"/>
          </w:tcPr>
          <w:p w:rsidR="001D3682" w:rsidRPr="001D3682" w:rsidP="001D3682">
            <w:pPr>
              <w:pStyle w:val="NoSpacing"/>
              <w:numPr>
                <w:ilvl w:val="0"/>
                <w:numId w:val="0"/>
              </w:numPr>
              <w:ind w:left="-98"/>
              <w:rPr>
                <w:rFonts w:asciiTheme="majorHAnsi" w:hAnsiTheme="majorHAnsi"/>
              </w:rPr>
            </w:pPr>
            <w:r>
              <w:rPr>
                <w:rFonts w:asciiTheme="majorHAnsi" w:hAnsiTheme="majorHAnsi"/>
              </w:rPr>
              <w:t xml:space="preserve">                            </w:t>
            </w:r>
            <w:r w:rsidRPr="001D3682">
              <w:rPr>
                <w:rFonts w:asciiTheme="majorHAnsi" w:hAnsiTheme="majorHAnsi"/>
              </w:rPr>
              <w:t>11300 W. Olympic Blvd Suite 600</w:t>
            </w:r>
          </w:p>
          <w:p w:rsidR="00DD1161" w:rsidRPr="00A13BDE" w:rsidP="001D3682">
            <w:pPr>
              <w:pStyle w:val="NoSpacing"/>
              <w:numPr>
                <w:ilvl w:val="0"/>
                <w:numId w:val="0"/>
              </w:numPr>
              <w:ind w:left="-98"/>
              <w:jc w:val="center"/>
              <w:rPr>
                <w:rFonts w:asciiTheme="majorHAnsi" w:hAnsiTheme="majorHAnsi"/>
              </w:rPr>
            </w:pPr>
            <w:r w:rsidRPr="001D3682">
              <w:rPr>
                <w:rFonts w:asciiTheme="majorHAnsi" w:hAnsiTheme="majorHAnsi"/>
              </w:rPr>
              <w:t>Los Angeles, CA 90064 USA</w:t>
            </w:r>
          </w:p>
        </w:tc>
      </w:tr>
    </w:tbl>
    <w:p w:rsidR="00F47E11" w:rsidRPr="00A13BDE" w:rsidP="0049762A">
      <w:pPr>
        <w:pStyle w:val="Title"/>
        <w:jc w:val="left"/>
        <w:rPr>
          <w:rFonts w:asciiTheme="majorHAnsi" w:hAnsiTheme="majorHAnsi"/>
          <w:b w:val="0"/>
          <w:sz w:val="22"/>
          <w:szCs w:val="22"/>
        </w:rPr>
      </w:pPr>
    </w:p>
    <w:p w:rsidR="00AE458D" w:rsidRPr="00A13BDE" w:rsidP="00992F34">
      <w:pPr>
        <w:pStyle w:val="Title"/>
        <w:jc w:val="left"/>
        <w:rPr>
          <w:rFonts w:asciiTheme="majorHAnsi" w:hAnsiTheme="majorHAnsi"/>
          <w:b w:val="0"/>
          <w:color w:val="000000" w:themeColor="text1"/>
          <w:sz w:val="22"/>
          <w:szCs w:val="22"/>
        </w:rPr>
      </w:pPr>
      <w:r w:rsidRPr="00A13BDE">
        <w:rPr>
          <w:rFonts w:asciiTheme="majorHAnsi" w:hAnsiTheme="majorHAnsi"/>
          <w:b w:val="0"/>
          <w:sz w:val="22"/>
          <w:szCs w:val="22"/>
        </w:rPr>
        <w:t xml:space="preserve">WHEREAS, </w:t>
      </w:r>
      <w:r w:rsidR="0001602F">
        <w:rPr>
          <w:rFonts w:asciiTheme="majorHAnsi" w:hAnsiTheme="majorHAnsi"/>
          <w:b w:val="0"/>
          <w:sz w:val="22"/>
          <w:szCs w:val="22"/>
        </w:rPr>
        <w:t>YourMembership</w:t>
      </w:r>
      <w:r w:rsidRPr="00A13BDE">
        <w:rPr>
          <w:rFonts w:asciiTheme="majorHAnsi" w:hAnsiTheme="majorHAnsi"/>
          <w:b w:val="0"/>
          <w:sz w:val="22"/>
          <w:szCs w:val="22"/>
        </w:rPr>
        <w:t xml:space="preserve"> delivers world-class eLearning technologies for professional education, including professional development, exam preparation and continuing education programs to corporate customers, trade and professional associations and other credentialing institutions;</w:t>
      </w:r>
    </w:p>
    <w:p w:rsidR="00AE458D" w:rsidRPr="00A13BDE" w:rsidP="00992F34">
      <w:pPr>
        <w:tabs>
          <w:tab w:val="left" w:pos="-270"/>
        </w:tabs>
        <w:ind w:right="-12"/>
        <w:rPr>
          <w:rFonts w:asciiTheme="majorHAnsi" w:hAnsiTheme="majorHAnsi"/>
          <w:sz w:val="22"/>
          <w:szCs w:val="22"/>
        </w:rPr>
      </w:pPr>
      <w:r w:rsidRPr="00A13BDE">
        <w:rPr>
          <w:rFonts w:asciiTheme="majorHAnsi" w:hAnsiTheme="majorHAnsi"/>
          <w:sz w:val="22"/>
          <w:szCs w:val="22"/>
        </w:rPr>
        <w:t xml:space="preserve">WHEREAS, </w:t>
      </w:r>
      <w:r w:rsidR="0001602F">
        <w:rPr>
          <w:rFonts w:asciiTheme="majorHAnsi" w:hAnsiTheme="majorHAnsi"/>
          <w:sz w:val="22"/>
          <w:szCs w:val="22"/>
        </w:rPr>
        <w:t>YourMembership</w:t>
      </w:r>
      <w:r w:rsidRPr="00A13BDE" w:rsidR="00064D92">
        <w:rPr>
          <w:rFonts w:asciiTheme="majorHAnsi" w:hAnsiTheme="majorHAnsi"/>
          <w:sz w:val="22"/>
          <w:szCs w:val="22"/>
        </w:rPr>
        <w:t>’s</w:t>
      </w:r>
      <w:r w:rsidRPr="00A13BDE">
        <w:rPr>
          <w:rFonts w:asciiTheme="majorHAnsi" w:hAnsiTheme="majorHAnsi"/>
          <w:sz w:val="22"/>
          <w:szCs w:val="22"/>
        </w:rPr>
        <w:t xml:space="preserve"> service offerings enable its customers to utilize </w:t>
      </w:r>
      <w:r w:rsidR="0001602F">
        <w:rPr>
          <w:rFonts w:asciiTheme="majorHAnsi" w:hAnsiTheme="majorHAnsi"/>
          <w:sz w:val="22"/>
          <w:szCs w:val="22"/>
        </w:rPr>
        <w:t>YOURMEMBERSHIP</w:t>
      </w:r>
      <w:r w:rsidRPr="00A13BDE" w:rsidR="00064D92">
        <w:rPr>
          <w:rFonts w:asciiTheme="majorHAnsi" w:hAnsiTheme="majorHAnsi"/>
          <w:sz w:val="22"/>
          <w:szCs w:val="22"/>
        </w:rPr>
        <w:t>’s</w:t>
      </w:r>
      <w:r w:rsidRPr="00A13BDE">
        <w:rPr>
          <w:rFonts w:asciiTheme="majorHAnsi" w:hAnsiTheme="majorHAnsi"/>
          <w:sz w:val="22"/>
          <w:szCs w:val="22"/>
        </w:rPr>
        <w:t xml:space="preserve"> learning management syste</w:t>
      </w:r>
      <w:r w:rsidRPr="00A13BDE" w:rsidR="00BA03B1">
        <w:rPr>
          <w:rFonts w:asciiTheme="majorHAnsi" w:hAnsiTheme="majorHAnsi"/>
          <w:sz w:val="22"/>
          <w:szCs w:val="22"/>
        </w:rPr>
        <w:t xml:space="preserve">m (“LMS”) called Crowd Wisdom™ </w:t>
      </w:r>
      <w:r w:rsidRPr="00A13BDE">
        <w:rPr>
          <w:rFonts w:asciiTheme="majorHAnsi" w:hAnsiTheme="majorHAnsi"/>
          <w:sz w:val="22"/>
          <w:szCs w:val="22"/>
        </w:rPr>
        <w:t>to engage their constituents with effective, relevant learning material and educational events as well as to provide their constituents with a personalized learning experience; and</w:t>
      </w:r>
    </w:p>
    <w:p w:rsidR="00AE458D" w:rsidRPr="00A13BDE" w:rsidP="00AE458D">
      <w:pPr>
        <w:tabs>
          <w:tab w:val="left" w:pos="-270"/>
        </w:tabs>
        <w:ind w:right="-12"/>
        <w:rPr>
          <w:rFonts w:asciiTheme="majorHAnsi" w:hAnsiTheme="majorHAnsi"/>
          <w:sz w:val="22"/>
          <w:szCs w:val="22"/>
        </w:rPr>
      </w:pPr>
    </w:p>
    <w:p w:rsidR="00AE458D" w:rsidRPr="00A13BDE" w:rsidP="00AE458D">
      <w:pPr>
        <w:tabs>
          <w:tab w:val="left" w:pos="-270"/>
        </w:tabs>
        <w:ind w:right="-12"/>
        <w:rPr>
          <w:rFonts w:asciiTheme="majorHAnsi" w:hAnsiTheme="majorHAnsi"/>
          <w:sz w:val="22"/>
          <w:szCs w:val="22"/>
        </w:rPr>
      </w:pPr>
      <w:r w:rsidRPr="00A13BDE">
        <w:rPr>
          <w:rFonts w:asciiTheme="majorHAnsi" w:hAnsiTheme="majorHAnsi"/>
          <w:sz w:val="22"/>
          <w:szCs w:val="22"/>
        </w:rPr>
        <w:t>WHEREAS, Customer wishes to purchase sele</w:t>
      </w:r>
      <w:r w:rsidRPr="00A13BDE" w:rsidR="00BA03B1">
        <w:rPr>
          <w:rFonts w:asciiTheme="majorHAnsi" w:hAnsiTheme="majorHAnsi"/>
          <w:sz w:val="22"/>
          <w:szCs w:val="22"/>
        </w:rPr>
        <w:t xml:space="preserve">ct services from </w:t>
      </w:r>
      <w:r w:rsidR="0001602F">
        <w:rPr>
          <w:rFonts w:asciiTheme="majorHAnsi" w:hAnsiTheme="majorHAnsi"/>
          <w:sz w:val="22"/>
          <w:szCs w:val="22"/>
        </w:rPr>
        <w:t>YourMembership</w:t>
      </w:r>
    </w:p>
    <w:p w:rsidR="00AE458D" w:rsidRPr="00A13BDE" w:rsidP="00AE458D">
      <w:pPr>
        <w:tabs>
          <w:tab w:val="left" w:pos="-270"/>
        </w:tabs>
        <w:ind w:right="-12"/>
        <w:rPr>
          <w:rFonts w:asciiTheme="majorHAnsi" w:hAnsiTheme="majorHAnsi"/>
          <w:sz w:val="22"/>
          <w:szCs w:val="22"/>
        </w:rPr>
      </w:pPr>
    </w:p>
    <w:p w:rsidR="00AE458D" w:rsidRPr="00A13BDE" w:rsidP="002A3DE7">
      <w:pPr>
        <w:pStyle w:val="CM23"/>
        <w:spacing w:line="276" w:lineRule="atLeast"/>
        <w:jc w:val="both"/>
        <w:rPr>
          <w:rFonts w:asciiTheme="majorHAnsi" w:hAnsiTheme="majorHAnsi"/>
          <w:color w:val="000000"/>
          <w:sz w:val="22"/>
          <w:szCs w:val="22"/>
        </w:rPr>
      </w:pPr>
      <w:r w:rsidRPr="00A13BDE">
        <w:rPr>
          <w:rFonts w:asciiTheme="majorHAnsi" w:hAnsiTheme="majorHAnsi"/>
          <w:sz w:val="22"/>
          <w:szCs w:val="22"/>
        </w:rPr>
        <w:t xml:space="preserve">NOW THEREFORE, for the consideration set forth in this Agreement, the receipt and sufficiency of which are hereby acknowledged, the parties agree as follows: </w:t>
      </w:r>
    </w:p>
    <w:p w:rsidR="00AE458D" w:rsidRPr="00A13BDE" w:rsidP="00AE458D">
      <w:pPr>
        <w:tabs>
          <w:tab w:val="left" w:pos="-270"/>
        </w:tabs>
        <w:ind w:right="-12"/>
        <w:rPr>
          <w:rFonts w:asciiTheme="majorHAnsi" w:hAnsiTheme="majorHAnsi"/>
          <w:sz w:val="22"/>
          <w:szCs w:val="22"/>
        </w:rPr>
        <w:sectPr w:rsidSect="00AF5A98">
          <w:headerReference w:type="even" r:id="rId5"/>
          <w:headerReference w:type="default" r:id="rId6"/>
          <w:footerReference w:type="even" r:id="rId7"/>
          <w:footerReference w:type="default" r:id="rId8"/>
          <w:headerReference w:type="first" r:id="rId9"/>
          <w:footerReference w:type="first" r:id="rId10"/>
          <w:pgSz w:w="12240" w:h="15840" w:code="1"/>
          <w:pgMar w:top="1440" w:right="720" w:bottom="1440" w:left="720" w:header="720" w:footer="720" w:gutter="0"/>
          <w:cols w:space="720"/>
          <w:formProt w:val="0"/>
          <w:docGrid w:linePitch="360"/>
        </w:sectPr>
      </w:pPr>
    </w:p>
    <w:p w:rsidR="006F296E" w:rsidRPr="00A13BDE" w:rsidP="004620B1">
      <w:pPr>
        <w:pStyle w:val="ListParagraph"/>
        <w:numPr>
          <w:ilvl w:val="0"/>
          <w:numId w:val="15"/>
        </w:numPr>
        <w:rPr>
          <w:rFonts w:asciiTheme="majorHAnsi" w:hAnsiTheme="majorHAnsi"/>
          <w:sz w:val="22"/>
          <w:szCs w:val="22"/>
        </w:rPr>
      </w:pPr>
      <w:r w:rsidRPr="00A13BDE">
        <w:rPr>
          <w:rFonts w:asciiTheme="majorHAnsi" w:hAnsiTheme="majorHAnsi"/>
          <w:sz w:val="22"/>
          <w:szCs w:val="22"/>
        </w:rPr>
        <w:t>SERVICES</w:t>
      </w:r>
      <w:r w:rsidRPr="00A13BDE">
        <w:rPr>
          <w:rFonts w:asciiTheme="majorHAnsi" w:hAnsiTheme="majorHAnsi"/>
          <w:b/>
          <w:bCs/>
          <w:sz w:val="22"/>
          <w:szCs w:val="22"/>
        </w:rPr>
        <w:t>.</w:t>
      </w:r>
      <w:r w:rsidRPr="00A13BDE">
        <w:rPr>
          <w:rFonts w:asciiTheme="majorHAnsi" w:hAnsiTheme="majorHAnsi"/>
          <w:sz w:val="22"/>
          <w:szCs w:val="22"/>
        </w:rPr>
        <w:t xml:space="preserve">  </w:t>
      </w:r>
    </w:p>
    <w:p w:rsidR="006F296E" w:rsidRPr="00A13BDE" w:rsidP="006F296E">
      <w:pPr>
        <w:pStyle w:val="Sub-heading"/>
        <w:rPr>
          <w:rFonts w:asciiTheme="majorHAnsi" w:hAnsiTheme="majorHAnsi"/>
          <w:b/>
          <w:sz w:val="22"/>
          <w:szCs w:val="22"/>
        </w:rPr>
      </w:pPr>
      <w:r w:rsidRPr="00A13BDE">
        <w:rPr>
          <w:rFonts w:asciiTheme="majorHAnsi" w:hAnsiTheme="majorHAnsi"/>
          <w:b/>
          <w:sz w:val="22"/>
          <w:szCs w:val="22"/>
        </w:rPr>
        <w:t>P</w:t>
      </w:r>
      <w:r w:rsidRPr="00A13BDE" w:rsidR="00AE458D">
        <w:rPr>
          <w:rFonts w:asciiTheme="majorHAnsi" w:hAnsiTheme="majorHAnsi"/>
          <w:b/>
          <w:sz w:val="22"/>
          <w:szCs w:val="22"/>
          <w:u w:val="single"/>
        </w:rPr>
        <w:t>rovision of the Services</w:t>
      </w:r>
      <w:r w:rsidRPr="00A13BDE" w:rsidR="00AE458D">
        <w:rPr>
          <w:rFonts w:asciiTheme="majorHAnsi" w:hAnsiTheme="majorHAnsi"/>
          <w:b/>
          <w:sz w:val="22"/>
          <w:szCs w:val="22"/>
        </w:rPr>
        <w:t xml:space="preserve">.  </w:t>
      </w:r>
      <w:r w:rsidRPr="00A13BDE" w:rsidR="00AE458D">
        <w:rPr>
          <w:rFonts w:asciiTheme="majorHAnsi" w:hAnsiTheme="majorHAnsi"/>
          <w:sz w:val="22"/>
          <w:szCs w:val="22"/>
        </w:rPr>
        <w:t xml:space="preserve">Subject to the terms and conditions of this Agreement, </w:t>
      </w:r>
      <w:r w:rsidR="0001602F">
        <w:rPr>
          <w:rFonts w:asciiTheme="majorHAnsi" w:hAnsiTheme="majorHAnsi"/>
          <w:sz w:val="22"/>
          <w:szCs w:val="22"/>
        </w:rPr>
        <w:t>YOURMEMBERSHIP</w:t>
      </w:r>
      <w:r w:rsidRPr="00A13BDE" w:rsidR="00AE458D">
        <w:rPr>
          <w:rFonts w:asciiTheme="majorHAnsi" w:hAnsiTheme="majorHAnsi"/>
          <w:sz w:val="22"/>
          <w:szCs w:val="22"/>
        </w:rPr>
        <w:t xml:space="preserve"> agrees to provide to Customer and its Authorized Users (as defined below) the services described in </w:t>
      </w:r>
      <w:r w:rsidRPr="00A13BDE" w:rsidR="00364022">
        <w:rPr>
          <w:rFonts w:asciiTheme="majorHAnsi" w:hAnsiTheme="majorHAnsi"/>
          <w:b/>
          <w:sz w:val="22"/>
          <w:szCs w:val="22"/>
          <w:u w:val="single"/>
        </w:rPr>
        <w:t>Exhibit A</w:t>
      </w:r>
      <w:r w:rsidRPr="00A13BDE" w:rsidR="00AE458D">
        <w:rPr>
          <w:rFonts w:asciiTheme="majorHAnsi" w:hAnsiTheme="majorHAnsi"/>
          <w:sz w:val="22"/>
          <w:szCs w:val="22"/>
        </w:rPr>
        <w:t xml:space="preserve"> hereto (the “Services”) and Customer agrees to pay the Fees (as defined below) as set forth on </w:t>
      </w:r>
      <w:r w:rsidRPr="00A13BDE" w:rsidR="00AE458D">
        <w:rPr>
          <w:rFonts w:asciiTheme="majorHAnsi" w:hAnsiTheme="majorHAnsi"/>
          <w:b/>
          <w:sz w:val="22"/>
          <w:szCs w:val="22"/>
          <w:u w:val="single"/>
        </w:rPr>
        <w:t>Exhibit C</w:t>
      </w:r>
      <w:r w:rsidRPr="00A13BDE" w:rsidR="00AE458D">
        <w:rPr>
          <w:rFonts w:asciiTheme="majorHAnsi" w:hAnsiTheme="majorHAnsi"/>
          <w:sz w:val="22"/>
          <w:szCs w:val="22"/>
        </w:rPr>
        <w:t xml:space="preserve">.  If Customer elects to purchase additional services from </w:t>
      </w:r>
      <w:r w:rsidR="0001602F">
        <w:rPr>
          <w:rFonts w:asciiTheme="majorHAnsi" w:hAnsiTheme="majorHAnsi"/>
          <w:sz w:val="22"/>
          <w:szCs w:val="22"/>
        </w:rPr>
        <w:t>YOURMEMBERSHIP</w:t>
      </w:r>
      <w:r w:rsidRPr="00A13BDE" w:rsidR="00AE458D">
        <w:rPr>
          <w:rFonts w:asciiTheme="majorHAnsi" w:hAnsiTheme="majorHAnsi"/>
          <w:sz w:val="22"/>
          <w:szCs w:val="22"/>
        </w:rPr>
        <w:t xml:space="preserve"> in the future under the terms of this Agreement, such services (and associated pricing) shall be described in an additional services addendum to this Agreement which will be signed by both parties and appended hereto</w:t>
      </w:r>
      <w:r w:rsidRPr="00A13BDE" w:rsidR="00F62983">
        <w:rPr>
          <w:rFonts w:asciiTheme="majorHAnsi" w:hAnsiTheme="majorHAnsi"/>
          <w:sz w:val="22"/>
          <w:szCs w:val="22"/>
        </w:rPr>
        <w:t>. An example Scope of Work template can be provided at time of contract signing.</w:t>
      </w:r>
    </w:p>
    <w:p w:rsidR="006F296E" w:rsidRPr="00A13BDE" w:rsidP="006F296E">
      <w:pPr>
        <w:pStyle w:val="Sub-heading"/>
        <w:numPr>
          <w:ilvl w:val="0"/>
          <w:numId w:val="0"/>
        </w:numPr>
        <w:rPr>
          <w:rFonts w:asciiTheme="majorHAnsi" w:hAnsiTheme="majorHAnsi"/>
          <w:b/>
          <w:sz w:val="22"/>
          <w:szCs w:val="22"/>
        </w:rPr>
      </w:pPr>
    </w:p>
    <w:p w:rsidR="006F296E" w:rsidRPr="00A13BDE" w:rsidP="006F296E">
      <w:pPr>
        <w:pStyle w:val="Sub-heading"/>
        <w:rPr>
          <w:rFonts w:asciiTheme="majorHAnsi" w:hAnsiTheme="majorHAnsi"/>
          <w:sz w:val="22"/>
          <w:szCs w:val="22"/>
        </w:rPr>
      </w:pPr>
      <w:r w:rsidRPr="00A13BDE">
        <w:rPr>
          <w:rFonts w:asciiTheme="majorHAnsi" w:hAnsiTheme="majorHAnsi"/>
          <w:sz w:val="22"/>
          <w:szCs w:val="22"/>
          <w:u w:val="single"/>
        </w:rPr>
        <w:t>Development and Implementation</w:t>
      </w:r>
      <w:r w:rsidRPr="00A13BDE">
        <w:rPr>
          <w:rFonts w:asciiTheme="majorHAnsi" w:hAnsiTheme="majorHAnsi"/>
          <w:sz w:val="22"/>
          <w:szCs w:val="22"/>
        </w:rPr>
        <w:t xml:space="preserve">.  </w:t>
      </w:r>
      <w:r w:rsidR="0001602F">
        <w:rPr>
          <w:rFonts w:asciiTheme="majorHAnsi" w:hAnsiTheme="majorHAnsi"/>
          <w:w w:val="0"/>
          <w:sz w:val="22"/>
          <w:szCs w:val="22"/>
        </w:rPr>
        <w:t>YOURMEMBERSHIP</w:t>
      </w:r>
      <w:r w:rsidRPr="00A13BDE">
        <w:rPr>
          <w:rFonts w:asciiTheme="majorHAnsi" w:hAnsiTheme="majorHAnsi"/>
          <w:w w:val="0"/>
          <w:sz w:val="22"/>
          <w:szCs w:val="22"/>
        </w:rPr>
        <w:t xml:space="preserve"> and Customer will each devote the personnel and resources necessary to perform the development and implementation </w:t>
      </w:r>
      <w:r w:rsidRPr="00A13BDE">
        <w:rPr>
          <w:rFonts w:asciiTheme="majorHAnsi" w:hAnsiTheme="majorHAnsi"/>
          <w:sz w:val="22"/>
          <w:szCs w:val="22"/>
        </w:rPr>
        <w:t>activities</w:t>
      </w:r>
      <w:r w:rsidRPr="00A13BDE">
        <w:rPr>
          <w:rFonts w:asciiTheme="majorHAnsi" w:hAnsiTheme="majorHAnsi"/>
          <w:w w:val="0"/>
          <w:sz w:val="22"/>
          <w:szCs w:val="22"/>
        </w:rPr>
        <w:t xml:space="preserve"> set forth in </w:t>
      </w:r>
      <w:r w:rsidRPr="00A13BDE">
        <w:rPr>
          <w:rFonts w:asciiTheme="majorHAnsi" w:hAnsiTheme="majorHAnsi"/>
          <w:w w:val="0"/>
          <w:sz w:val="22"/>
          <w:szCs w:val="22"/>
        </w:rPr>
        <w:t xml:space="preserve">the Milestone Plan, annexed to this Agreement as </w:t>
      </w:r>
      <w:r w:rsidRPr="00A13BDE" w:rsidR="00F62983">
        <w:rPr>
          <w:rFonts w:asciiTheme="majorHAnsi" w:hAnsiTheme="majorHAnsi"/>
          <w:w w:val="0"/>
          <w:sz w:val="22"/>
          <w:szCs w:val="22"/>
          <w:u w:val="single"/>
        </w:rPr>
        <w:t>an implementation specification</w:t>
      </w:r>
      <w:r w:rsidRPr="00A13BDE">
        <w:rPr>
          <w:rFonts w:asciiTheme="majorHAnsi" w:hAnsiTheme="majorHAnsi"/>
          <w:w w:val="0"/>
          <w:sz w:val="22"/>
          <w:szCs w:val="22"/>
        </w:rPr>
        <w:t xml:space="preserve"> (or an addendum thereto).  It is envisioned that unless otherwise stated in an SOW, </w:t>
      </w:r>
      <w:r w:rsidR="0001602F">
        <w:rPr>
          <w:rFonts w:asciiTheme="majorHAnsi" w:hAnsiTheme="majorHAnsi"/>
          <w:w w:val="0"/>
          <w:sz w:val="22"/>
          <w:szCs w:val="22"/>
        </w:rPr>
        <w:t>YOURMEMBERSHIP</w:t>
      </w:r>
      <w:r w:rsidRPr="00A13BDE">
        <w:rPr>
          <w:rFonts w:asciiTheme="majorHAnsi" w:hAnsiTheme="majorHAnsi"/>
          <w:w w:val="0"/>
          <w:sz w:val="22"/>
          <w:szCs w:val="22"/>
        </w:rPr>
        <w:t xml:space="preserve"> will take the lead with respect to development and implementation activities; provided, however, that Customer shall provide a single point of contact for the project and reasonably requested support and assistance at Customer’s own expense</w:t>
      </w:r>
      <w:r w:rsidRPr="00A13BDE">
        <w:rPr>
          <w:rFonts w:asciiTheme="majorHAnsi" w:hAnsiTheme="majorHAnsi"/>
          <w:sz w:val="22"/>
          <w:szCs w:val="22"/>
        </w:rPr>
        <w:t xml:space="preserve">.  </w:t>
      </w:r>
    </w:p>
    <w:p w:rsidR="006F296E" w:rsidRPr="00A13BDE" w:rsidP="006F296E">
      <w:pPr>
        <w:pStyle w:val="Sub-heading"/>
        <w:numPr>
          <w:ilvl w:val="0"/>
          <w:numId w:val="0"/>
        </w:numPr>
        <w:rPr>
          <w:rFonts w:asciiTheme="majorHAnsi" w:hAnsiTheme="majorHAnsi"/>
          <w:bCs/>
          <w:sz w:val="22"/>
          <w:szCs w:val="22"/>
        </w:rPr>
      </w:pPr>
    </w:p>
    <w:p w:rsidR="00FF4618" w:rsidRPr="00A13BDE" w:rsidP="00FF4618">
      <w:pPr>
        <w:pStyle w:val="Paragraph"/>
        <w:rPr>
          <w:rFonts w:asciiTheme="majorHAnsi" w:hAnsiTheme="majorHAnsi"/>
          <w:sz w:val="22"/>
          <w:szCs w:val="22"/>
        </w:rPr>
      </w:pPr>
      <w:r w:rsidRPr="00A13BDE">
        <w:rPr>
          <w:rFonts w:asciiTheme="majorHAnsi" w:hAnsiTheme="majorHAnsi"/>
          <w:b/>
          <w:bCs/>
          <w:sz w:val="22"/>
          <w:szCs w:val="22"/>
        </w:rPr>
        <w:t>LICENSE GRANT</w:t>
      </w:r>
      <w:r w:rsidRPr="00A13BDE">
        <w:rPr>
          <w:rFonts w:asciiTheme="majorHAnsi" w:hAnsiTheme="majorHAnsi"/>
          <w:bCs/>
          <w:sz w:val="22"/>
          <w:szCs w:val="22"/>
        </w:rPr>
        <w:t>.</w:t>
      </w:r>
      <w:r w:rsidRPr="00A13BDE">
        <w:rPr>
          <w:rFonts w:asciiTheme="majorHAnsi" w:hAnsiTheme="majorHAnsi"/>
          <w:sz w:val="22"/>
          <w:szCs w:val="22"/>
        </w:rPr>
        <w:t xml:space="preserve">  Subject to the terms and conditions of this Agreement, </w:t>
      </w:r>
      <w:r w:rsidR="0001602F">
        <w:rPr>
          <w:rFonts w:asciiTheme="majorHAnsi" w:hAnsiTheme="majorHAnsi"/>
          <w:sz w:val="22"/>
          <w:szCs w:val="22"/>
        </w:rPr>
        <w:t>YOURMEMBERSHIP</w:t>
      </w:r>
      <w:r w:rsidRPr="00A13BDE">
        <w:rPr>
          <w:rFonts w:asciiTheme="majorHAnsi" w:hAnsiTheme="majorHAnsi"/>
          <w:sz w:val="22"/>
          <w:szCs w:val="22"/>
        </w:rPr>
        <w:t xml:space="preserve"> hereby grants to Customer, (and to each Authorized User (as defined below) who accesses the Services by means of Customer’s account and an authorized password), a non-exclusive, non-transferable, non-sub-licensable license to access and use the Services via the Internet in accordance with any applicable end user documentation.  An “Authorized User” shall mean one </w:t>
      </w:r>
      <w:r w:rsidRPr="00A13BDE">
        <w:rPr>
          <w:rFonts w:asciiTheme="majorHAnsi" w:hAnsiTheme="majorHAnsi"/>
          <w:sz w:val="22"/>
          <w:szCs w:val="22"/>
        </w:rPr>
        <w:t>individual person that is an agent, employee, contractor, member or constituent of Customer, in each case whom Customer has authorized to use the Services.  The terms Authorized User and “Unique Learner” may be used herein interchangeably.</w:t>
      </w:r>
    </w:p>
    <w:p w:rsidR="00FF4618" w:rsidRPr="00A13BDE" w:rsidP="00171354">
      <w:pPr>
        <w:pStyle w:val="Paragraph"/>
        <w:rPr>
          <w:rFonts w:asciiTheme="majorHAnsi" w:hAnsiTheme="majorHAnsi"/>
          <w:sz w:val="22"/>
          <w:szCs w:val="22"/>
        </w:rPr>
      </w:pPr>
      <w:r w:rsidRPr="00A13BDE">
        <w:rPr>
          <w:rFonts w:asciiTheme="majorHAnsi" w:hAnsiTheme="majorHAnsi"/>
          <w:b/>
          <w:sz w:val="22"/>
          <w:szCs w:val="22"/>
        </w:rPr>
        <w:t xml:space="preserve">LICENSE RESTRICTIONS.  </w:t>
      </w:r>
      <w:r w:rsidRPr="00A13BDE">
        <w:rPr>
          <w:rFonts w:asciiTheme="majorHAnsi" w:hAnsiTheme="majorHAnsi"/>
          <w:sz w:val="22"/>
          <w:szCs w:val="22"/>
        </w:rPr>
        <w:t xml:space="preserve">Customer shall not, directly or indirectly:  (i) reverse engineer, decompile, disassemble or otherwise attempt to discover the source code or underlying ideas or algorithms of the Services; (ii) modify, translate, or create derivative works based on the Services; (iii) rent, lease, distribute, sell, resell, assign, or otherwise transfer rights to the Services; (iv) use the Services for timesharing or service bureau purposes or otherwise for the benefit of a third party (except Authorized Users, as expressly permitted in this Agreement); (v) remove any proprietary notices from the Services; (vi) publish or disclose to third parties any evaluation of the Services without </w:t>
      </w:r>
      <w:r w:rsidR="0001602F">
        <w:rPr>
          <w:rFonts w:asciiTheme="majorHAnsi" w:hAnsiTheme="majorHAnsi"/>
          <w:sz w:val="22"/>
          <w:szCs w:val="22"/>
        </w:rPr>
        <w:t>YOURMEMBERSHIP</w:t>
      </w:r>
      <w:r w:rsidRPr="00A13BDE">
        <w:rPr>
          <w:rFonts w:asciiTheme="majorHAnsi" w:hAnsiTheme="majorHAnsi"/>
          <w:sz w:val="22"/>
          <w:szCs w:val="22"/>
        </w:rPr>
        <w:t>’s prior written consent.</w:t>
      </w:r>
    </w:p>
    <w:p w:rsidR="00FF4618" w:rsidRPr="00A13BDE" w:rsidP="00FF4618">
      <w:pPr>
        <w:pStyle w:val="Paragraph"/>
        <w:rPr>
          <w:rFonts w:asciiTheme="majorHAnsi" w:hAnsiTheme="majorHAnsi"/>
          <w:b/>
          <w:sz w:val="22"/>
          <w:szCs w:val="22"/>
        </w:rPr>
      </w:pPr>
      <w:r w:rsidRPr="00A13BDE">
        <w:rPr>
          <w:rFonts w:asciiTheme="majorHAnsi" w:hAnsiTheme="majorHAnsi"/>
          <w:b/>
          <w:sz w:val="22"/>
          <w:szCs w:val="22"/>
        </w:rPr>
        <w:t>PASSWORDS/SECURITY/BANDWIDTH LIMITATIONS.</w:t>
      </w:r>
    </w:p>
    <w:p w:rsidR="00171354" w:rsidRPr="00A13BDE" w:rsidP="00171354">
      <w:pPr>
        <w:pStyle w:val="Sub-heading"/>
        <w:rPr>
          <w:rFonts w:asciiTheme="majorHAnsi" w:hAnsiTheme="majorHAnsi"/>
          <w:sz w:val="22"/>
          <w:szCs w:val="22"/>
        </w:rPr>
      </w:pPr>
      <w:r w:rsidRPr="00A13BDE">
        <w:rPr>
          <w:rFonts w:asciiTheme="majorHAnsi" w:hAnsiTheme="majorHAnsi"/>
          <w:b/>
          <w:sz w:val="22"/>
          <w:szCs w:val="22"/>
        </w:rPr>
        <w:t>Passwords</w:t>
      </w:r>
      <w:r w:rsidRPr="00A13BDE">
        <w:rPr>
          <w:rFonts w:asciiTheme="majorHAnsi" w:hAnsiTheme="majorHAnsi"/>
          <w:sz w:val="22"/>
          <w:szCs w:val="22"/>
        </w:rPr>
        <w:t xml:space="preserve">.  </w:t>
      </w:r>
      <w:r w:rsidR="0001602F">
        <w:rPr>
          <w:rFonts w:asciiTheme="majorHAnsi" w:hAnsiTheme="majorHAnsi"/>
          <w:sz w:val="22"/>
          <w:szCs w:val="22"/>
        </w:rPr>
        <w:t>YOURMEMBERSHIP</w:t>
      </w:r>
      <w:r w:rsidRPr="00A13BDE">
        <w:rPr>
          <w:rFonts w:asciiTheme="majorHAnsi" w:hAnsiTheme="majorHAnsi"/>
          <w:sz w:val="22"/>
          <w:szCs w:val="22"/>
        </w:rPr>
        <w:t xml:space="preserve"> shall issue to Customer, or shall authorize a Customer administrator to issue, a single password for each Authorized User.  Alternatively, if Customer so requests, </w:t>
      </w:r>
      <w:r w:rsidR="0001602F">
        <w:rPr>
          <w:rFonts w:asciiTheme="majorHAnsi" w:hAnsiTheme="majorHAnsi"/>
          <w:sz w:val="22"/>
          <w:szCs w:val="22"/>
        </w:rPr>
        <w:t>YOURMEMBERSHIP</w:t>
      </w:r>
      <w:r w:rsidRPr="00A13BDE">
        <w:rPr>
          <w:rFonts w:asciiTheme="majorHAnsi" w:hAnsiTheme="majorHAnsi"/>
          <w:sz w:val="22"/>
          <w:szCs w:val="22"/>
        </w:rPr>
        <w:t xml:space="preserve"> will enable the Services to interface with Customer’s </w:t>
      </w:r>
      <w:r w:rsidRPr="00A13BDE" w:rsidR="00064D92">
        <w:rPr>
          <w:rFonts w:asciiTheme="majorHAnsi" w:hAnsiTheme="majorHAnsi"/>
          <w:sz w:val="22"/>
          <w:szCs w:val="22"/>
        </w:rPr>
        <w:t>authentication source</w:t>
      </w:r>
      <w:r w:rsidRPr="00A13BDE">
        <w:rPr>
          <w:rFonts w:asciiTheme="majorHAnsi" w:hAnsiTheme="majorHAnsi"/>
          <w:sz w:val="22"/>
          <w:szCs w:val="22"/>
        </w:rPr>
        <w:t xml:space="preserve"> such that the Services can be accessed by Authorized Users via “single sign-on” </w:t>
      </w:r>
      <w:r w:rsidRPr="00A13BDE" w:rsidR="00F62983">
        <w:rPr>
          <w:rFonts w:asciiTheme="majorHAnsi" w:hAnsiTheme="majorHAnsi"/>
          <w:sz w:val="22"/>
          <w:szCs w:val="22"/>
        </w:rPr>
        <w:t>(SSO) f</w:t>
      </w:r>
      <w:r w:rsidRPr="00A13BDE">
        <w:rPr>
          <w:rFonts w:asciiTheme="majorHAnsi" w:hAnsiTheme="majorHAnsi"/>
          <w:sz w:val="22"/>
          <w:szCs w:val="22"/>
        </w:rPr>
        <w:t>unctionality</w:t>
      </w:r>
      <w:r w:rsidRPr="00A13BDE" w:rsidR="00F62983">
        <w:rPr>
          <w:rFonts w:asciiTheme="majorHAnsi" w:hAnsiTheme="majorHAnsi"/>
          <w:sz w:val="22"/>
          <w:szCs w:val="22"/>
        </w:rPr>
        <w:t xml:space="preserve"> or a mutually agreeable, alternative authentication process</w:t>
      </w:r>
      <w:r w:rsidRPr="00A13BDE">
        <w:rPr>
          <w:rFonts w:asciiTheme="majorHAnsi" w:hAnsiTheme="majorHAnsi"/>
          <w:sz w:val="22"/>
          <w:szCs w:val="22"/>
        </w:rPr>
        <w:t xml:space="preserve">.  Customer and its Authorized Users are responsible for maintaining the confidentiality of all passwords and for ensuring that each password is used only by the Authorized User.  Customer is responsible for any and all activities that occur under the Customer’s account and for all charges incurred from use of the Services accessed with the Customer’s passwords.  Customer agrees to immediately notify </w:t>
      </w:r>
      <w:r w:rsidR="0001602F">
        <w:rPr>
          <w:rFonts w:asciiTheme="majorHAnsi" w:hAnsiTheme="majorHAnsi"/>
          <w:sz w:val="22"/>
          <w:szCs w:val="22"/>
        </w:rPr>
        <w:t>YOURMEMBERSHIP</w:t>
      </w:r>
      <w:r w:rsidRPr="00A13BDE">
        <w:rPr>
          <w:rFonts w:asciiTheme="majorHAnsi" w:hAnsiTheme="majorHAnsi"/>
          <w:sz w:val="22"/>
          <w:szCs w:val="22"/>
        </w:rPr>
        <w:t xml:space="preserve"> if Customer becomes aware of any unauthorized use of the Customer’s account or any other breach of security known to Customer.  </w:t>
      </w:r>
      <w:r w:rsidR="0001602F">
        <w:rPr>
          <w:rFonts w:asciiTheme="majorHAnsi" w:hAnsiTheme="majorHAnsi"/>
          <w:sz w:val="22"/>
          <w:szCs w:val="22"/>
        </w:rPr>
        <w:t>YOURMEMBERSHIP</w:t>
      </w:r>
      <w:r w:rsidRPr="00A13BDE">
        <w:rPr>
          <w:rFonts w:asciiTheme="majorHAnsi" w:hAnsiTheme="majorHAnsi"/>
          <w:sz w:val="22"/>
          <w:szCs w:val="22"/>
        </w:rPr>
        <w:t xml:space="preserve"> shall have no liability for any loss or damage arising from Customer’s failure to comply with these requirements.  </w:t>
      </w:r>
    </w:p>
    <w:p w:rsidR="00171354" w:rsidRPr="00A13BDE" w:rsidP="00171354">
      <w:pPr>
        <w:pStyle w:val="Sub-heading"/>
        <w:numPr>
          <w:ilvl w:val="0"/>
          <w:numId w:val="0"/>
        </w:numPr>
        <w:rPr>
          <w:rFonts w:asciiTheme="majorHAnsi" w:hAnsiTheme="majorHAnsi"/>
          <w:sz w:val="22"/>
          <w:szCs w:val="22"/>
        </w:rPr>
      </w:pPr>
    </w:p>
    <w:p w:rsidR="00171354" w:rsidRPr="00A13BDE" w:rsidP="00FF4618">
      <w:pPr>
        <w:pStyle w:val="Sub-heading"/>
        <w:rPr>
          <w:rFonts w:asciiTheme="majorHAnsi" w:hAnsiTheme="majorHAnsi"/>
          <w:sz w:val="22"/>
          <w:szCs w:val="22"/>
        </w:rPr>
      </w:pPr>
      <w:r w:rsidRPr="00A13BDE">
        <w:rPr>
          <w:rFonts w:asciiTheme="majorHAnsi" w:hAnsiTheme="majorHAnsi"/>
          <w:b/>
          <w:sz w:val="22"/>
          <w:szCs w:val="22"/>
        </w:rPr>
        <w:t>Security</w:t>
      </w:r>
      <w:r w:rsidRPr="00A13BDE">
        <w:rPr>
          <w:rFonts w:asciiTheme="majorHAnsi" w:hAnsiTheme="majorHAnsi"/>
          <w:sz w:val="22"/>
          <w:szCs w:val="22"/>
        </w:rPr>
        <w:t xml:space="preserve">.  </w:t>
      </w:r>
      <w:r w:rsidR="0001602F">
        <w:rPr>
          <w:rFonts w:asciiTheme="majorHAnsi" w:hAnsiTheme="majorHAnsi"/>
          <w:sz w:val="22"/>
          <w:szCs w:val="22"/>
        </w:rPr>
        <w:t>YOURMEMBERSHIP</w:t>
      </w:r>
      <w:r w:rsidRPr="00A13BDE">
        <w:rPr>
          <w:rFonts w:asciiTheme="majorHAnsi" w:hAnsiTheme="majorHAnsi"/>
          <w:sz w:val="22"/>
          <w:szCs w:val="22"/>
        </w:rPr>
        <w:t xml:space="preserve"> </w:t>
      </w:r>
      <w:r w:rsidRPr="00A13BDE" w:rsidR="00064D92">
        <w:rPr>
          <w:rFonts w:asciiTheme="majorHAnsi" w:hAnsiTheme="majorHAnsi"/>
          <w:sz w:val="22"/>
          <w:szCs w:val="22"/>
        </w:rPr>
        <w:t>will</w:t>
      </w:r>
      <w:r w:rsidRPr="00A13BDE">
        <w:rPr>
          <w:rFonts w:asciiTheme="majorHAnsi" w:hAnsiTheme="majorHAnsi"/>
          <w:sz w:val="22"/>
          <w:szCs w:val="22"/>
        </w:rPr>
        <w:t xml:space="preserve"> host the Services at a reputable third party Internet service </w:t>
      </w:r>
      <w:r w:rsidRPr="00A13BDE">
        <w:rPr>
          <w:rFonts w:asciiTheme="majorHAnsi" w:hAnsiTheme="majorHAnsi"/>
          <w:sz w:val="22"/>
          <w:szCs w:val="22"/>
        </w:rPr>
        <w:t xml:space="preserve">provider and hosting facility and will implement commercially reasonable security precautions to prevent unauthorized access to the Customer Content (as defined </w:t>
      </w:r>
      <w:r w:rsidRPr="00A13BDE" w:rsidR="00325BD4">
        <w:rPr>
          <w:rFonts w:asciiTheme="majorHAnsi" w:hAnsiTheme="majorHAnsi"/>
          <w:sz w:val="22"/>
          <w:szCs w:val="22"/>
        </w:rPr>
        <w:t>in following sections</w:t>
      </w:r>
      <w:r w:rsidRPr="00A13BDE">
        <w:rPr>
          <w:rFonts w:asciiTheme="majorHAnsi" w:hAnsiTheme="majorHAnsi"/>
          <w:sz w:val="22"/>
          <w:szCs w:val="22"/>
        </w:rPr>
        <w:t xml:space="preserve">).  </w:t>
      </w:r>
      <w:ins w:id="0" w:author=" " w:date="0001-01-01T00:00:00Z">
        <w:r w:rsidR="00D30612">
          <w:rPr>
            <w:rFonts w:asciiTheme="majorHAnsi" w:hAnsiTheme="majorHAnsi"/>
            <w:sz w:val="22"/>
            <w:szCs w:val="22"/>
          </w:rPr>
          <w:t xml:space="preserve">This needs to be specified in greater detail. </w:t>
        </w:r>
      </w:ins>
    </w:p>
    <w:p w:rsidR="00171354" w:rsidRPr="00A13BDE" w:rsidP="00171354">
      <w:pPr>
        <w:pStyle w:val="Sub-heading"/>
        <w:numPr>
          <w:ilvl w:val="0"/>
          <w:numId w:val="0"/>
        </w:numPr>
        <w:rPr>
          <w:rFonts w:asciiTheme="majorHAnsi" w:hAnsiTheme="majorHAnsi"/>
          <w:sz w:val="22"/>
          <w:szCs w:val="22"/>
        </w:rPr>
      </w:pPr>
    </w:p>
    <w:p w:rsidR="00171354" w:rsidRPr="00A13BDE" w:rsidP="00171354">
      <w:pPr>
        <w:pStyle w:val="Sub-heading"/>
        <w:rPr>
          <w:rFonts w:asciiTheme="majorHAnsi" w:hAnsiTheme="majorHAnsi"/>
          <w:sz w:val="22"/>
          <w:szCs w:val="22"/>
        </w:rPr>
      </w:pPr>
      <w:r w:rsidRPr="00A13BDE">
        <w:rPr>
          <w:rFonts w:asciiTheme="majorHAnsi" w:hAnsiTheme="majorHAnsi"/>
          <w:b/>
          <w:sz w:val="22"/>
          <w:szCs w:val="22"/>
        </w:rPr>
        <w:t>Storage and Video Streaming Limitations</w:t>
      </w:r>
      <w:r w:rsidRPr="00A13BDE">
        <w:rPr>
          <w:rFonts w:asciiTheme="majorHAnsi" w:hAnsiTheme="majorHAnsi"/>
          <w:sz w:val="22"/>
          <w:szCs w:val="22"/>
        </w:rPr>
        <w:t xml:space="preserve">.  Customer’s use of the Services is subject to the limitations on the amount of Customer Content that can be stored by </w:t>
      </w:r>
      <w:r w:rsidR="0001602F">
        <w:rPr>
          <w:rFonts w:asciiTheme="majorHAnsi" w:hAnsiTheme="majorHAnsi"/>
          <w:sz w:val="22"/>
          <w:szCs w:val="22"/>
        </w:rPr>
        <w:t>YOURMEMBERSHIP</w:t>
      </w:r>
      <w:r w:rsidRPr="00A13BDE">
        <w:rPr>
          <w:rFonts w:asciiTheme="majorHAnsi" w:hAnsiTheme="majorHAnsi"/>
          <w:sz w:val="22"/>
          <w:szCs w:val="22"/>
        </w:rPr>
        <w:t xml:space="preserve"> at any point in time, which Customer-specific limitations are set forth in Pricing and Billing, </w:t>
      </w:r>
      <w:r w:rsidRPr="00A13BDE">
        <w:rPr>
          <w:rFonts w:asciiTheme="majorHAnsi" w:hAnsiTheme="majorHAnsi"/>
          <w:b/>
          <w:sz w:val="22"/>
          <w:szCs w:val="22"/>
          <w:u w:val="single"/>
        </w:rPr>
        <w:t>Exhibit C</w:t>
      </w:r>
      <w:r w:rsidRPr="00A13BDE">
        <w:rPr>
          <w:rFonts w:asciiTheme="majorHAnsi" w:hAnsiTheme="majorHAnsi"/>
          <w:sz w:val="22"/>
          <w:szCs w:val="22"/>
        </w:rPr>
        <w:t xml:space="preserve">.  Customer may purchase additional storage </w:t>
      </w:r>
      <w:r w:rsidRPr="00A13BDE" w:rsidR="00064D92">
        <w:rPr>
          <w:rFonts w:asciiTheme="majorHAnsi" w:hAnsiTheme="majorHAnsi"/>
          <w:sz w:val="22"/>
          <w:szCs w:val="22"/>
        </w:rPr>
        <w:t xml:space="preserve">and video streaming </w:t>
      </w:r>
      <w:r w:rsidRPr="00A13BDE">
        <w:rPr>
          <w:rFonts w:asciiTheme="majorHAnsi" w:hAnsiTheme="majorHAnsi"/>
          <w:sz w:val="22"/>
          <w:szCs w:val="22"/>
        </w:rPr>
        <w:t xml:space="preserve">capacity for an additional fee, as set forth in </w:t>
      </w:r>
      <w:r w:rsidRPr="00A13BDE">
        <w:rPr>
          <w:rFonts w:asciiTheme="majorHAnsi" w:hAnsiTheme="majorHAnsi"/>
          <w:b/>
          <w:sz w:val="22"/>
          <w:szCs w:val="22"/>
          <w:u w:val="single"/>
        </w:rPr>
        <w:t>Exhibit C</w:t>
      </w:r>
      <w:r w:rsidRPr="00A13BDE">
        <w:rPr>
          <w:rFonts w:asciiTheme="majorHAnsi" w:hAnsiTheme="majorHAnsi"/>
          <w:sz w:val="22"/>
          <w:szCs w:val="22"/>
        </w:rPr>
        <w:t xml:space="preserve">. </w:t>
      </w:r>
      <w:ins w:id="1" w:author=" " w:date="0001-01-01T00:00:00Z">
        <w:r w:rsidR="00D30612">
          <w:rPr>
            <w:rFonts w:asciiTheme="majorHAnsi" w:hAnsiTheme="majorHAnsi"/>
            <w:sz w:val="22"/>
            <w:szCs w:val="22"/>
          </w:rPr>
          <w:t>(Why is video streaming an additional charge?)</w:t>
        </w:r>
      </w:ins>
      <w:r w:rsidRPr="00A13BDE">
        <w:rPr>
          <w:rFonts w:asciiTheme="majorHAnsi" w:hAnsiTheme="majorHAnsi"/>
          <w:sz w:val="22"/>
          <w:szCs w:val="22"/>
        </w:rPr>
        <w:t xml:space="preserve"> Further,</w:t>
      </w:r>
      <w:r w:rsidRPr="00A13BDE" w:rsidR="00F62983">
        <w:rPr>
          <w:rFonts w:asciiTheme="majorHAnsi" w:hAnsiTheme="majorHAnsi"/>
          <w:sz w:val="22"/>
          <w:szCs w:val="22"/>
        </w:rPr>
        <w:t xml:space="preserve"> unless otherwise stated as part of client contract in </w:t>
      </w:r>
      <w:r w:rsidRPr="00A13BDE" w:rsidR="00F62983">
        <w:rPr>
          <w:rFonts w:asciiTheme="majorHAnsi" w:hAnsiTheme="majorHAnsi"/>
          <w:b/>
          <w:sz w:val="22"/>
          <w:szCs w:val="22"/>
          <w:u w:val="single"/>
        </w:rPr>
        <w:t>Exhibit C</w:t>
      </w:r>
      <w:r w:rsidRPr="00A13BDE" w:rsidR="00F62983">
        <w:rPr>
          <w:rFonts w:asciiTheme="majorHAnsi" w:hAnsiTheme="majorHAnsi"/>
          <w:sz w:val="22"/>
          <w:szCs w:val="22"/>
        </w:rPr>
        <w:t xml:space="preserve">, </w:t>
      </w:r>
      <w:r w:rsidRPr="00A13BDE">
        <w:rPr>
          <w:rFonts w:asciiTheme="majorHAnsi" w:hAnsiTheme="majorHAnsi"/>
          <w:sz w:val="22"/>
          <w:szCs w:val="22"/>
        </w:rPr>
        <w:t xml:space="preserve">the Services do not include video hosting or streaming capabilities as part of their standard functionality.  If Customer wishes to incorporate </w:t>
      </w:r>
      <w:r w:rsidRPr="00A13BDE" w:rsidR="00F62983">
        <w:rPr>
          <w:rFonts w:asciiTheme="majorHAnsi" w:hAnsiTheme="majorHAnsi"/>
          <w:sz w:val="22"/>
          <w:szCs w:val="22"/>
        </w:rPr>
        <w:t xml:space="preserve">standalone streaming </w:t>
      </w:r>
      <w:r w:rsidRPr="00A13BDE">
        <w:rPr>
          <w:rFonts w:asciiTheme="majorHAnsi" w:hAnsiTheme="majorHAnsi"/>
          <w:sz w:val="22"/>
          <w:szCs w:val="22"/>
        </w:rPr>
        <w:t xml:space="preserve">video into the Customer Content, then </w:t>
      </w:r>
      <w:r w:rsidR="0001602F">
        <w:rPr>
          <w:rFonts w:asciiTheme="majorHAnsi" w:hAnsiTheme="majorHAnsi"/>
          <w:sz w:val="22"/>
          <w:szCs w:val="22"/>
        </w:rPr>
        <w:t>YOURMEMBERSHIP</w:t>
      </w:r>
      <w:r w:rsidRPr="00A13BDE">
        <w:rPr>
          <w:rFonts w:asciiTheme="majorHAnsi" w:hAnsiTheme="majorHAnsi"/>
          <w:sz w:val="22"/>
          <w:szCs w:val="22"/>
        </w:rPr>
        <w:t xml:space="preserve"> may provide such capabilities, the scope of which will be set forth in a Project Plan and the additional fees for which will be set forth in an addendum to </w:t>
      </w:r>
      <w:r w:rsidRPr="00A13BDE">
        <w:rPr>
          <w:rFonts w:asciiTheme="majorHAnsi" w:hAnsiTheme="majorHAnsi"/>
          <w:b/>
          <w:sz w:val="22"/>
          <w:szCs w:val="22"/>
          <w:u w:val="single"/>
        </w:rPr>
        <w:t>Exhibit C</w:t>
      </w:r>
      <w:r w:rsidRPr="00A13BDE">
        <w:rPr>
          <w:rFonts w:asciiTheme="majorHAnsi" w:hAnsiTheme="majorHAnsi"/>
          <w:sz w:val="22"/>
          <w:szCs w:val="22"/>
        </w:rPr>
        <w:t xml:space="preserve">.   Alternatively, </w:t>
      </w:r>
      <w:r w:rsidR="0001602F">
        <w:rPr>
          <w:rFonts w:asciiTheme="majorHAnsi" w:hAnsiTheme="majorHAnsi"/>
          <w:sz w:val="22"/>
          <w:szCs w:val="22"/>
        </w:rPr>
        <w:t>YOURMEMBERSHIP</w:t>
      </w:r>
      <w:r w:rsidRPr="00A13BDE">
        <w:rPr>
          <w:rFonts w:asciiTheme="majorHAnsi" w:hAnsiTheme="majorHAnsi"/>
          <w:sz w:val="22"/>
          <w:szCs w:val="22"/>
        </w:rPr>
        <w:t xml:space="preserve"> may work with Customer and a Customer-selected content delivery network (such as </w:t>
      </w:r>
      <w:r w:rsidRPr="00A13BDE" w:rsidR="00DF1032">
        <w:rPr>
          <w:rFonts w:asciiTheme="majorHAnsi" w:hAnsiTheme="majorHAnsi"/>
          <w:sz w:val="22"/>
          <w:szCs w:val="22"/>
        </w:rPr>
        <w:t xml:space="preserve">Amazon EC, </w:t>
      </w:r>
      <w:r w:rsidRPr="00A13BDE">
        <w:rPr>
          <w:rFonts w:asciiTheme="majorHAnsi" w:hAnsiTheme="majorHAnsi"/>
          <w:sz w:val="22"/>
          <w:szCs w:val="22"/>
        </w:rPr>
        <w:t xml:space="preserve">or </w:t>
      </w:r>
      <w:r w:rsidRPr="00A13BDE" w:rsidR="00B038BF">
        <w:rPr>
          <w:rFonts w:asciiTheme="majorHAnsi" w:hAnsiTheme="majorHAnsi"/>
          <w:sz w:val="22"/>
          <w:szCs w:val="22"/>
        </w:rPr>
        <w:t>other provider</w:t>
      </w:r>
      <w:r w:rsidRPr="00A13BDE">
        <w:rPr>
          <w:rFonts w:asciiTheme="majorHAnsi" w:hAnsiTheme="majorHAnsi"/>
          <w:sz w:val="22"/>
          <w:szCs w:val="22"/>
        </w:rPr>
        <w:t xml:space="preserve">) to enable the Services to manage and deploy such video content; which work will be performed at </w:t>
      </w:r>
      <w:r w:rsidR="0001602F">
        <w:rPr>
          <w:rFonts w:asciiTheme="majorHAnsi" w:hAnsiTheme="majorHAnsi"/>
          <w:sz w:val="22"/>
          <w:szCs w:val="22"/>
        </w:rPr>
        <w:t>YOURMEMBERSHIP</w:t>
      </w:r>
      <w:r w:rsidRPr="00A13BDE">
        <w:rPr>
          <w:rFonts w:asciiTheme="majorHAnsi" w:hAnsiTheme="majorHAnsi"/>
          <w:sz w:val="22"/>
          <w:szCs w:val="22"/>
        </w:rPr>
        <w:t xml:space="preserve">’s standard rates, as set forth in </w:t>
      </w:r>
      <w:r w:rsidRPr="00A13BDE">
        <w:rPr>
          <w:rFonts w:asciiTheme="majorHAnsi" w:hAnsiTheme="majorHAnsi"/>
          <w:b/>
          <w:sz w:val="22"/>
          <w:szCs w:val="22"/>
          <w:u w:val="single"/>
        </w:rPr>
        <w:t>Exhibit C</w:t>
      </w:r>
      <w:r w:rsidRPr="00A13BDE">
        <w:rPr>
          <w:rFonts w:asciiTheme="majorHAnsi" w:hAnsiTheme="majorHAnsi"/>
          <w:sz w:val="22"/>
          <w:szCs w:val="22"/>
        </w:rPr>
        <w:t xml:space="preserve">.  </w:t>
      </w:r>
    </w:p>
    <w:p w:rsidR="00934B6C" w:rsidRPr="00A13BDE" w:rsidP="00934B6C">
      <w:pPr>
        <w:pStyle w:val="Sub-heading"/>
        <w:numPr>
          <w:ilvl w:val="0"/>
          <w:numId w:val="0"/>
        </w:numPr>
        <w:rPr>
          <w:rFonts w:asciiTheme="majorHAnsi" w:hAnsiTheme="majorHAnsi"/>
          <w:sz w:val="22"/>
          <w:szCs w:val="22"/>
        </w:rPr>
      </w:pPr>
    </w:p>
    <w:p w:rsidR="00171354" w:rsidRPr="00A13BDE" w:rsidP="00171354">
      <w:pPr>
        <w:pStyle w:val="Paragraph"/>
        <w:rPr>
          <w:rFonts w:asciiTheme="majorHAnsi" w:hAnsiTheme="majorHAnsi"/>
          <w:sz w:val="22"/>
          <w:szCs w:val="22"/>
        </w:rPr>
      </w:pPr>
      <w:r w:rsidRPr="00A13BDE">
        <w:rPr>
          <w:rFonts w:asciiTheme="majorHAnsi" w:hAnsiTheme="majorHAnsi"/>
          <w:b/>
          <w:bCs/>
          <w:sz w:val="22"/>
          <w:szCs w:val="22"/>
        </w:rPr>
        <w:t>CUSTOMER SUPPORT.</w:t>
      </w:r>
      <w:r w:rsidRPr="00A13BDE">
        <w:rPr>
          <w:rFonts w:asciiTheme="majorHAnsi" w:hAnsiTheme="majorHAnsi"/>
          <w:sz w:val="22"/>
          <w:szCs w:val="22"/>
        </w:rPr>
        <w:t xml:space="preserve">  Except as expressly stated elsewhere in this Agreement, the Fees (as defined below) set forth in </w:t>
      </w:r>
      <w:r w:rsidRPr="00A13BDE">
        <w:rPr>
          <w:rFonts w:asciiTheme="majorHAnsi" w:hAnsiTheme="majorHAnsi"/>
          <w:b/>
          <w:sz w:val="22"/>
          <w:szCs w:val="22"/>
          <w:u w:val="single"/>
        </w:rPr>
        <w:t>Exhibit C</w:t>
      </w:r>
      <w:r w:rsidRPr="00A13BDE">
        <w:rPr>
          <w:rFonts w:asciiTheme="majorHAnsi" w:hAnsiTheme="majorHAnsi"/>
          <w:sz w:val="22"/>
          <w:szCs w:val="22"/>
        </w:rPr>
        <w:t xml:space="preserve"> include the provision to Customer of </w:t>
      </w:r>
      <w:r w:rsidR="0001602F">
        <w:rPr>
          <w:rFonts w:asciiTheme="majorHAnsi" w:hAnsiTheme="majorHAnsi"/>
          <w:sz w:val="22"/>
          <w:szCs w:val="22"/>
        </w:rPr>
        <w:t>YOURMEMBERSHIP</w:t>
      </w:r>
      <w:r w:rsidRPr="00A13BDE">
        <w:rPr>
          <w:rFonts w:asciiTheme="majorHAnsi" w:hAnsiTheme="majorHAnsi"/>
          <w:sz w:val="22"/>
          <w:szCs w:val="22"/>
        </w:rPr>
        <w:t xml:space="preserve">’s standard email and web support to Customer as described </w:t>
      </w:r>
      <w:r w:rsidRPr="00A13BDE">
        <w:rPr>
          <w:rFonts w:asciiTheme="majorHAnsi" w:hAnsiTheme="majorHAnsi"/>
          <w:bCs/>
          <w:sz w:val="22"/>
          <w:szCs w:val="22"/>
        </w:rPr>
        <w:t>in</w:t>
      </w:r>
      <w:r w:rsidRPr="00A13BDE">
        <w:rPr>
          <w:rFonts w:asciiTheme="majorHAnsi" w:hAnsiTheme="majorHAnsi"/>
          <w:sz w:val="22"/>
          <w:szCs w:val="22"/>
        </w:rPr>
        <w:t xml:space="preserve"> </w:t>
      </w:r>
      <w:r w:rsidRPr="00A13BDE">
        <w:rPr>
          <w:rFonts w:asciiTheme="majorHAnsi" w:hAnsiTheme="majorHAnsi"/>
          <w:b/>
          <w:sz w:val="22"/>
          <w:szCs w:val="22"/>
          <w:u w:val="single"/>
        </w:rPr>
        <w:t>Exhibit B</w:t>
      </w:r>
      <w:r w:rsidRPr="00A13BDE">
        <w:rPr>
          <w:rFonts w:asciiTheme="majorHAnsi" w:hAnsiTheme="majorHAnsi"/>
          <w:sz w:val="22"/>
          <w:szCs w:val="22"/>
        </w:rPr>
        <w:t xml:space="preserve">.   Telephone support, support requests that exceed the covered amount set forth in </w:t>
      </w:r>
      <w:r w:rsidRPr="00A13BDE">
        <w:rPr>
          <w:rFonts w:asciiTheme="majorHAnsi" w:hAnsiTheme="majorHAnsi"/>
          <w:b/>
          <w:sz w:val="22"/>
          <w:szCs w:val="22"/>
          <w:u w:val="single"/>
        </w:rPr>
        <w:t>Exhibit</w:t>
      </w:r>
      <w:r w:rsidRPr="00A13BDE" w:rsidR="00DF1032">
        <w:rPr>
          <w:rFonts w:asciiTheme="majorHAnsi" w:hAnsiTheme="majorHAnsi"/>
          <w:b/>
          <w:sz w:val="22"/>
          <w:szCs w:val="22"/>
          <w:u w:val="single"/>
        </w:rPr>
        <w:t>s</w:t>
      </w:r>
      <w:r w:rsidRPr="00A13BDE">
        <w:rPr>
          <w:rFonts w:asciiTheme="majorHAnsi" w:hAnsiTheme="majorHAnsi"/>
          <w:b/>
          <w:sz w:val="22"/>
          <w:szCs w:val="22"/>
          <w:u w:val="single"/>
        </w:rPr>
        <w:t xml:space="preserve"> B </w:t>
      </w:r>
      <w:r w:rsidRPr="00A13BDE" w:rsidR="00DF1032">
        <w:rPr>
          <w:rFonts w:asciiTheme="majorHAnsi" w:hAnsiTheme="majorHAnsi"/>
          <w:b/>
          <w:sz w:val="22"/>
          <w:szCs w:val="22"/>
          <w:u w:val="single"/>
        </w:rPr>
        <w:t>and C</w:t>
      </w:r>
      <w:r w:rsidRPr="00A13BDE" w:rsidR="00DF1032">
        <w:rPr>
          <w:rFonts w:asciiTheme="majorHAnsi" w:hAnsiTheme="majorHAnsi"/>
          <w:sz w:val="22"/>
          <w:szCs w:val="22"/>
        </w:rPr>
        <w:t xml:space="preserve"> </w:t>
      </w:r>
      <w:r w:rsidRPr="00A13BDE">
        <w:rPr>
          <w:rFonts w:asciiTheme="majorHAnsi" w:hAnsiTheme="majorHAnsi"/>
          <w:sz w:val="22"/>
          <w:szCs w:val="22"/>
        </w:rPr>
        <w:t xml:space="preserve">and any other support requests that go beyond </w:t>
      </w:r>
      <w:r w:rsidR="0001602F">
        <w:rPr>
          <w:rFonts w:asciiTheme="majorHAnsi" w:hAnsiTheme="majorHAnsi"/>
          <w:sz w:val="22"/>
          <w:szCs w:val="22"/>
        </w:rPr>
        <w:t>YOURMEMBERSHIP</w:t>
      </w:r>
      <w:r w:rsidRPr="00A13BDE">
        <w:rPr>
          <w:rFonts w:asciiTheme="majorHAnsi" w:hAnsiTheme="majorHAnsi"/>
          <w:sz w:val="22"/>
          <w:szCs w:val="22"/>
        </w:rPr>
        <w:t xml:space="preserve">’s standard support commitment may be provided by </w:t>
      </w:r>
      <w:r w:rsidR="0001602F">
        <w:rPr>
          <w:rFonts w:asciiTheme="majorHAnsi" w:hAnsiTheme="majorHAnsi"/>
          <w:sz w:val="22"/>
          <w:szCs w:val="22"/>
        </w:rPr>
        <w:t>YOURMEMBERSHIP</w:t>
      </w:r>
      <w:r w:rsidRPr="00A13BDE">
        <w:rPr>
          <w:rFonts w:asciiTheme="majorHAnsi" w:hAnsiTheme="majorHAnsi"/>
          <w:sz w:val="22"/>
          <w:szCs w:val="22"/>
        </w:rPr>
        <w:t xml:space="preserve"> for an additional fee.  Unless otherwise set forth herein, Customer will be responsible for providing “Tier 1” su</w:t>
      </w:r>
      <w:r w:rsidRPr="00A13BDE" w:rsidR="00F62983">
        <w:rPr>
          <w:rFonts w:asciiTheme="majorHAnsi" w:hAnsiTheme="majorHAnsi"/>
          <w:sz w:val="22"/>
          <w:szCs w:val="22"/>
        </w:rPr>
        <w:t xml:space="preserve">pport to its Authorized Users. “Tier 1” </w:t>
      </w:r>
      <w:r w:rsidRPr="00A13BDE" w:rsidR="00940C07">
        <w:rPr>
          <w:rFonts w:asciiTheme="majorHAnsi" w:hAnsiTheme="majorHAnsi"/>
          <w:sz w:val="22"/>
          <w:szCs w:val="22"/>
        </w:rPr>
        <w:t xml:space="preserve">issues are defined as those </w:t>
      </w:r>
      <w:r w:rsidRPr="00A13BDE" w:rsidR="00F62983">
        <w:rPr>
          <w:rFonts w:asciiTheme="majorHAnsi" w:hAnsiTheme="majorHAnsi"/>
          <w:snapToGrid/>
          <w:sz w:val="22"/>
          <w:szCs w:val="22"/>
        </w:rPr>
        <w:t xml:space="preserve">issues that are not specifically </w:t>
      </w:r>
      <w:r w:rsidR="0001602F">
        <w:rPr>
          <w:rFonts w:asciiTheme="majorHAnsi" w:hAnsiTheme="majorHAnsi"/>
          <w:snapToGrid/>
          <w:sz w:val="22"/>
          <w:szCs w:val="22"/>
        </w:rPr>
        <w:t>YOURMEMBERSHIP</w:t>
      </w:r>
      <w:r w:rsidRPr="00A13BDE" w:rsidR="00F62983">
        <w:rPr>
          <w:rFonts w:asciiTheme="majorHAnsi" w:hAnsiTheme="majorHAnsi"/>
          <w:snapToGrid/>
          <w:sz w:val="22"/>
          <w:szCs w:val="22"/>
        </w:rPr>
        <w:t xml:space="preserve"> technical issues but may appear related to the end user. </w:t>
      </w:r>
      <w:del w:id="2" w:author=" " w:date="0001-01-01T00:00:00Z">
        <w:r w:rsidRPr="00A13BDE" w:rsidR="00F62983">
          <w:rPr>
            <w:rFonts w:asciiTheme="majorHAnsi" w:hAnsiTheme="majorHAnsi"/>
            <w:snapToGrid/>
            <w:sz w:val="22"/>
            <w:szCs w:val="22"/>
          </w:rPr>
          <w:delText>These cases</w:delText>
        </w:r>
      </w:del>
      <w:r w:rsidRPr="00A13BDE" w:rsidR="00F62983">
        <w:rPr>
          <w:rFonts w:asciiTheme="majorHAnsi" w:hAnsiTheme="majorHAnsi"/>
          <w:snapToGrid/>
          <w:sz w:val="22"/>
          <w:szCs w:val="22"/>
        </w:rPr>
        <w:t xml:space="preserve"> </w:t>
      </w:r>
      <w:ins w:id="3" w:author=" " w:date="0001-01-01T00:00:00Z">
        <w:r w:rsidR="00D30612">
          <w:rPr>
            <w:rFonts w:asciiTheme="majorHAnsi" w:hAnsiTheme="majorHAnsi"/>
            <w:snapToGrid/>
            <w:sz w:val="22"/>
            <w:szCs w:val="22"/>
          </w:rPr>
          <w:t xml:space="preserve">Tier “1” issues </w:t>
        </w:r>
      </w:ins>
      <w:r w:rsidRPr="00A13BDE" w:rsidR="00F62983">
        <w:rPr>
          <w:rFonts w:asciiTheme="majorHAnsi" w:hAnsiTheme="majorHAnsi"/>
          <w:snapToGrid/>
          <w:sz w:val="22"/>
          <w:szCs w:val="22"/>
        </w:rPr>
        <w:t>include issues related to the clien</w:t>
      </w:r>
      <w:r w:rsidRPr="00A13BDE">
        <w:rPr>
          <w:rFonts w:asciiTheme="majorHAnsi" w:hAnsiTheme="majorHAnsi"/>
          <w:snapToGrid/>
          <w:sz w:val="22"/>
          <w:szCs w:val="22"/>
        </w:rPr>
        <w:t xml:space="preserve">t infrastructure, </w:t>
      </w:r>
      <w:r w:rsidRPr="00A13BDE">
        <w:rPr>
          <w:rFonts w:asciiTheme="majorHAnsi" w:hAnsiTheme="majorHAnsi"/>
          <w:snapToGrid/>
          <w:sz w:val="22"/>
          <w:szCs w:val="22"/>
        </w:rPr>
        <w:t xml:space="preserve">including AMS or CRM </w:t>
      </w:r>
      <w:r w:rsidRPr="00A13BDE" w:rsidR="00F62983">
        <w:rPr>
          <w:rFonts w:asciiTheme="majorHAnsi" w:hAnsiTheme="majorHAnsi"/>
          <w:snapToGrid/>
          <w:sz w:val="22"/>
          <w:szCs w:val="22"/>
        </w:rPr>
        <w:t xml:space="preserve">issues or content-specific issues related to products developed by Customer or by a publisher on behalf of the client or licensed by the client. </w:t>
      </w:r>
      <w:r w:rsidRPr="00A13BDE" w:rsidR="00940C07">
        <w:rPr>
          <w:rFonts w:asciiTheme="majorHAnsi" w:hAnsiTheme="majorHAnsi"/>
          <w:snapToGrid/>
          <w:sz w:val="22"/>
          <w:szCs w:val="22"/>
        </w:rPr>
        <w:t xml:space="preserve">In these situations, </w:t>
      </w:r>
      <w:r w:rsidR="0001602F">
        <w:rPr>
          <w:rFonts w:asciiTheme="majorHAnsi" w:hAnsiTheme="majorHAnsi"/>
          <w:snapToGrid/>
          <w:sz w:val="22"/>
          <w:szCs w:val="22"/>
        </w:rPr>
        <w:t>YOURMEMBERSHIP</w:t>
      </w:r>
      <w:r w:rsidRPr="00A13BDE" w:rsidR="00940C07">
        <w:rPr>
          <w:rFonts w:asciiTheme="majorHAnsi" w:hAnsiTheme="majorHAnsi"/>
          <w:snapToGrid/>
          <w:sz w:val="22"/>
          <w:szCs w:val="22"/>
        </w:rPr>
        <w:t xml:space="preserve"> support will f</w:t>
      </w:r>
      <w:r w:rsidRPr="00A13BDE" w:rsidR="00064D92">
        <w:rPr>
          <w:rFonts w:asciiTheme="majorHAnsi" w:hAnsiTheme="majorHAnsi"/>
          <w:snapToGrid/>
          <w:sz w:val="22"/>
          <w:szCs w:val="22"/>
        </w:rPr>
        <w:t>orward</w:t>
      </w:r>
      <w:ins w:id="4" w:author=" " w:date="0001-01-01T00:00:00Z">
        <w:r w:rsidR="00D30612">
          <w:rPr>
            <w:rFonts w:asciiTheme="majorHAnsi" w:hAnsiTheme="majorHAnsi"/>
            <w:snapToGrid/>
            <w:sz w:val="22"/>
            <w:szCs w:val="22"/>
          </w:rPr>
          <w:t xml:space="preserve"> (Tier “1”</w:t>
        </w:r>
      </w:ins>
      <w:ins w:id="5" w:author=" " w:date="0001-01-01T00:00:00Z">
        <w:r w:rsidR="00D30612">
          <w:rPr>
            <w:rFonts w:asciiTheme="majorHAnsi" w:hAnsiTheme="majorHAnsi"/>
            <w:snapToGrid/>
            <w:sz w:val="22"/>
            <w:szCs w:val="22"/>
          </w:rPr>
          <w:t>?)</w:t>
        </w:r>
      </w:ins>
      <w:r w:rsidRPr="00A13BDE" w:rsidR="00064D92">
        <w:rPr>
          <w:rFonts w:asciiTheme="majorHAnsi" w:hAnsiTheme="majorHAnsi"/>
          <w:snapToGrid/>
          <w:sz w:val="22"/>
          <w:szCs w:val="22"/>
        </w:rPr>
        <w:t xml:space="preserve"> issues to Client-</w:t>
      </w:r>
      <w:r w:rsidRPr="00A13BDE" w:rsidR="00940C07">
        <w:rPr>
          <w:rFonts w:asciiTheme="majorHAnsi" w:hAnsiTheme="majorHAnsi"/>
          <w:snapToGrid/>
          <w:sz w:val="22"/>
          <w:szCs w:val="22"/>
        </w:rPr>
        <w:t xml:space="preserve">designated contacts following a mutually agreeable procedure. </w:t>
      </w:r>
      <w:r w:rsidRPr="00A13BDE" w:rsidR="00F62983">
        <w:rPr>
          <w:rFonts w:asciiTheme="majorHAnsi" w:hAnsiTheme="majorHAnsi"/>
          <w:snapToGrid/>
          <w:sz w:val="22"/>
          <w:szCs w:val="22"/>
        </w:rPr>
        <w:t>Each Customer learning platform will have a</w:t>
      </w:r>
      <w:r w:rsidRPr="00A13BDE" w:rsidR="00064D92">
        <w:rPr>
          <w:rFonts w:asciiTheme="majorHAnsi" w:hAnsiTheme="majorHAnsi"/>
          <w:snapToGrid/>
          <w:sz w:val="22"/>
          <w:szCs w:val="22"/>
        </w:rPr>
        <w:t>n</w:t>
      </w:r>
      <w:r w:rsidRPr="00A13BDE" w:rsidR="00F62983">
        <w:rPr>
          <w:rFonts w:asciiTheme="majorHAnsi" w:hAnsiTheme="majorHAnsi"/>
          <w:snapToGrid/>
          <w:sz w:val="22"/>
          <w:szCs w:val="22"/>
        </w:rPr>
        <w:t xml:space="preserve"> email address that end-users can directly email for support. </w:t>
      </w:r>
      <w:r w:rsidRPr="00A13BDE" w:rsidR="00F62983">
        <w:rPr>
          <w:rFonts w:asciiTheme="majorHAnsi" w:hAnsiTheme="majorHAnsi"/>
          <w:sz w:val="22"/>
          <w:szCs w:val="22"/>
        </w:rPr>
        <w:t>Support issues are handled based on their level of priority, as</w:t>
      </w:r>
      <w:r w:rsidRPr="00A13BDE">
        <w:rPr>
          <w:rFonts w:asciiTheme="majorHAnsi" w:hAnsiTheme="majorHAnsi"/>
          <w:sz w:val="22"/>
          <w:szCs w:val="22"/>
        </w:rPr>
        <w:t xml:space="preserve"> set forth in </w:t>
      </w:r>
      <w:r w:rsidRPr="00A13BDE">
        <w:rPr>
          <w:rFonts w:asciiTheme="majorHAnsi" w:hAnsiTheme="majorHAnsi"/>
          <w:sz w:val="22"/>
          <w:szCs w:val="22"/>
          <w:u w:val="single"/>
        </w:rPr>
        <w:t>Exhibit B</w:t>
      </w:r>
      <w:r w:rsidRPr="00A13BDE">
        <w:rPr>
          <w:rFonts w:asciiTheme="majorHAnsi" w:hAnsiTheme="majorHAnsi"/>
          <w:sz w:val="22"/>
          <w:szCs w:val="22"/>
        </w:rPr>
        <w:t xml:space="preserve">. </w:t>
      </w:r>
    </w:p>
    <w:p w:rsidR="00171354" w:rsidRPr="00A13BDE" w:rsidP="00171354">
      <w:pPr>
        <w:pStyle w:val="Paragraph"/>
        <w:rPr>
          <w:rFonts w:asciiTheme="majorHAnsi" w:hAnsiTheme="majorHAnsi"/>
          <w:b/>
          <w:sz w:val="22"/>
          <w:szCs w:val="22"/>
        </w:rPr>
      </w:pPr>
      <w:r w:rsidRPr="00A13BDE">
        <w:rPr>
          <w:rFonts w:asciiTheme="majorHAnsi" w:hAnsiTheme="majorHAnsi"/>
          <w:b/>
          <w:sz w:val="22"/>
          <w:szCs w:val="22"/>
        </w:rPr>
        <w:t>CUSTOMER CONTENT AND REPORTING.</w:t>
      </w:r>
    </w:p>
    <w:p w:rsidR="00CB11ED" w:rsidRPr="00A13BDE" w:rsidP="00171354">
      <w:pPr>
        <w:pStyle w:val="Sub-heading"/>
        <w:rPr>
          <w:rFonts w:asciiTheme="majorHAnsi" w:hAnsiTheme="majorHAnsi"/>
          <w:sz w:val="22"/>
          <w:szCs w:val="22"/>
        </w:rPr>
      </w:pPr>
      <w:r w:rsidRPr="00A13BDE">
        <w:rPr>
          <w:rFonts w:asciiTheme="majorHAnsi" w:hAnsiTheme="majorHAnsi"/>
          <w:b/>
          <w:sz w:val="22"/>
          <w:szCs w:val="22"/>
          <w:u w:val="single"/>
        </w:rPr>
        <w:t>Customer Content</w:t>
      </w:r>
      <w:r w:rsidRPr="00A13BDE">
        <w:rPr>
          <w:rFonts w:asciiTheme="majorHAnsi" w:hAnsiTheme="majorHAnsi"/>
          <w:sz w:val="22"/>
          <w:szCs w:val="22"/>
        </w:rPr>
        <w:t xml:space="preserve">.  As between </w:t>
      </w:r>
      <w:r w:rsidR="0001602F">
        <w:rPr>
          <w:rFonts w:asciiTheme="majorHAnsi" w:hAnsiTheme="majorHAnsi"/>
          <w:sz w:val="22"/>
          <w:szCs w:val="22"/>
        </w:rPr>
        <w:t>YOURMEMBERSHIP</w:t>
      </w:r>
      <w:r w:rsidRPr="00A13BDE">
        <w:rPr>
          <w:rFonts w:asciiTheme="majorHAnsi" w:hAnsiTheme="majorHAnsi"/>
          <w:sz w:val="22"/>
          <w:szCs w:val="22"/>
        </w:rPr>
        <w:t xml:space="preserve"> and Customer, Customer or its Authorized Users, as applicable, shall own all data, graphics, text, information</w:t>
      </w:r>
      <w:r w:rsidRPr="00A13BDE" w:rsidR="00BA03B1">
        <w:rPr>
          <w:rFonts w:asciiTheme="majorHAnsi" w:hAnsiTheme="majorHAnsi"/>
          <w:sz w:val="22"/>
          <w:szCs w:val="22"/>
        </w:rPr>
        <w:t>,</w:t>
      </w:r>
      <w:r w:rsidRPr="00A13BDE">
        <w:rPr>
          <w:rFonts w:asciiTheme="majorHAnsi" w:hAnsiTheme="majorHAnsi"/>
          <w:sz w:val="22"/>
          <w:szCs w:val="22"/>
        </w:rPr>
        <w:t xml:space="preserve"> or material that Customer and its Authorized Users upload through the Services or provide to </w:t>
      </w:r>
      <w:r w:rsidR="0001602F">
        <w:rPr>
          <w:rFonts w:asciiTheme="majorHAnsi" w:hAnsiTheme="majorHAnsi"/>
          <w:sz w:val="22"/>
          <w:szCs w:val="22"/>
        </w:rPr>
        <w:t>YOURMEMBERSHIP</w:t>
      </w:r>
      <w:r w:rsidRPr="00A13BDE">
        <w:rPr>
          <w:rFonts w:asciiTheme="majorHAnsi" w:hAnsiTheme="majorHAnsi"/>
          <w:sz w:val="22"/>
          <w:szCs w:val="22"/>
        </w:rPr>
        <w:t xml:space="preserve"> to upload to the Services (“Customer Content”)</w:t>
      </w:r>
      <w:ins w:id="6" w:author=" " w:date="0001-01-01T00:00:00Z">
        <w:r w:rsidR="00D30612">
          <w:rPr>
            <w:rFonts w:asciiTheme="majorHAnsi" w:hAnsiTheme="majorHAnsi"/>
            <w:sz w:val="22"/>
            <w:szCs w:val="22"/>
          </w:rPr>
          <w:t xml:space="preserve"> along with any data, graphics, text, information or material that YOURMEMBERSHIP creates, develops or prepares for Customer or Authorized Users on their behalf</w:t>
        </w:r>
      </w:ins>
      <w:r w:rsidRPr="00A13BDE">
        <w:rPr>
          <w:rFonts w:asciiTheme="majorHAnsi" w:hAnsiTheme="majorHAnsi"/>
          <w:sz w:val="22"/>
          <w:szCs w:val="22"/>
        </w:rPr>
        <w:t xml:space="preserve">.  </w:t>
      </w:r>
      <w:r w:rsidR="0001602F">
        <w:rPr>
          <w:rFonts w:asciiTheme="majorHAnsi" w:hAnsiTheme="majorHAnsi"/>
          <w:sz w:val="22"/>
          <w:szCs w:val="22"/>
        </w:rPr>
        <w:t>YOURMEMBERSHIP</w:t>
      </w:r>
      <w:r w:rsidRPr="00A13BDE">
        <w:rPr>
          <w:rFonts w:asciiTheme="majorHAnsi" w:hAnsiTheme="majorHAnsi"/>
          <w:sz w:val="22"/>
          <w:szCs w:val="22"/>
        </w:rPr>
        <w:t xml:space="preserve"> may access Customer’s account and access, use, transmit, modify, copy and distribute Customer Content from time to time as </w:t>
      </w:r>
      <w:r w:rsidR="0001602F">
        <w:rPr>
          <w:rFonts w:asciiTheme="majorHAnsi" w:hAnsiTheme="majorHAnsi"/>
          <w:sz w:val="22"/>
          <w:szCs w:val="22"/>
        </w:rPr>
        <w:t>YOURMEMBERSHIP</w:t>
      </w:r>
      <w:r w:rsidRPr="00A13BDE">
        <w:rPr>
          <w:rFonts w:asciiTheme="majorHAnsi" w:hAnsiTheme="majorHAnsi"/>
          <w:sz w:val="22"/>
          <w:szCs w:val="22"/>
        </w:rPr>
        <w:t xml:space="preserve"> deems necessary, solely for purposes of providing the Services, support, administration and invoicing related to Customer’s use of the Services. Upon termination of the Agreement, </w:t>
      </w:r>
      <w:r w:rsidRPr="00A13BDE" w:rsidR="00C10706">
        <w:rPr>
          <w:rFonts w:asciiTheme="majorHAnsi" w:hAnsiTheme="majorHAnsi"/>
          <w:sz w:val="22"/>
          <w:szCs w:val="22"/>
        </w:rPr>
        <w:t xml:space="preserve">and written request by the client, </w:t>
      </w:r>
      <w:r w:rsidR="0001602F">
        <w:rPr>
          <w:rFonts w:asciiTheme="majorHAnsi" w:hAnsiTheme="majorHAnsi"/>
          <w:sz w:val="22"/>
          <w:szCs w:val="22"/>
        </w:rPr>
        <w:t>YOURMEMBERSHIP</w:t>
      </w:r>
      <w:r w:rsidRPr="00A13BDE">
        <w:rPr>
          <w:rFonts w:asciiTheme="majorHAnsi" w:hAnsiTheme="majorHAnsi"/>
          <w:sz w:val="22"/>
          <w:szCs w:val="22"/>
        </w:rPr>
        <w:t xml:space="preserve"> shall return the Customer Content and Authoriz</w:t>
      </w:r>
      <w:r w:rsidRPr="00A13BDE" w:rsidR="00E9192A">
        <w:rPr>
          <w:rFonts w:asciiTheme="majorHAnsi" w:hAnsiTheme="majorHAnsi"/>
          <w:sz w:val="22"/>
          <w:szCs w:val="22"/>
        </w:rPr>
        <w:t xml:space="preserve">ed User Data (as defined below), </w:t>
      </w:r>
      <w:r w:rsidRPr="00A13BDE" w:rsidR="00C10706">
        <w:rPr>
          <w:rFonts w:asciiTheme="majorHAnsi" w:hAnsiTheme="majorHAnsi"/>
          <w:sz w:val="22"/>
          <w:szCs w:val="22"/>
        </w:rPr>
        <w:t xml:space="preserve">within 90 days of termination, </w:t>
      </w:r>
      <w:r w:rsidRPr="00A13BDE">
        <w:rPr>
          <w:rFonts w:asciiTheme="majorHAnsi" w:hAnsiTheme="majorHAnsi"/>
          <w:sz w:val="22"/>
          <w:szCs w:val="22"/>
        </w:rPr>
        <w:t xml:space="preserve">to Customer pursuant to the terms of </w:t>
      </w:r>
      <w:r w:rsidRPr="00A13BDE" w:rsidR="00DF1032">
        <w:rPr>
          <w:rFonts w:asciiTheme="majorHAnsi" w:hAnsiTheme="majorHAnsi"/>
          <w:sz w:val="22"/>
          <w:szCs w:val="22"/>
        </w:rPr>
        <w:t>this agreement.</w:t>
      </w:r>
    </w:p>
    <w:p w:rsidR="00CB11ED" w:rsidRPr="00A13BDE" w:rsidP="00CB11ED">
      <w:pPr>
        <w:pStyle w:val="Sub-heading"/>
        <w:numPr>
          <w:ilvl w:val="0"/>
          <w:numId w:val="0"/>
        </w:numPr>
        <w:rPr>
          <w:rFonts w:asciiTheme="majorHAnsi" w:hAnsiTheme="majorHAnsi"/>
          <w:sz w:val="22"/>
          <w:szCs w:val="22"/>
        </w:rPr>
      </w:pPr>
    </w:p>
    <w:p w:rsidR="00171354" w:rsidRPr="00A13BDE" w:rsidP="00171354">
      <w:pPr>
        <w:pStyle w:val="Sub-heading"/>
        <w:rPr>
          <w:rFonts w:asciiTheme="majorHAnsi" w:hAnsiTheme="majorHAnsi"/>
          <w:sz w:val="22"/>
          <w:szCs w:val="22"/>
        </w:rPr>
      </w:pPr>
      <w:r w:rsidRPr="00A13BDE">
        <w:rPr>
          <w:rFonts w:asciiTheme="majorHAnsi" w:hAnsiTheme="majorHAnsi"/>
          <w:b/>
          <w:sz w:val="22"/>
          <w:szCs w:val="22"/>
        </w:rPr>
        <w:t>Restrictions</w:t>
      </w:r>
      <w:r w:rsidRPr="00A13BDE">
        <w:rPr>
          <w:rFonts w:asciiTheme="majorHAnsi" w:hAnsiTheme="majorHAnsi"/>
          <w:sz w:val="22"/>
          <w:szCs w:val="22"/>
        </w:rPr>
        <w:t xml:space="preserve">. Except as permitted in this Agreement, </w:t>
      </w:r>
      <w:r w:rsidR="0001602F">
        <w:rPr>
          <w:rFonts w:asciiTheme="majorHAnsi" w:hAnsiTheme="majorHAnsi"/>
          <w:sz w:val="22"/>
          <w:szCs w:val="22"/>
        </w:rPr>
        <w:t>YOURMEMBERSHIP</w:t>
      </w:r>
      <w:r w:rsidRPr="00A13BDE">
        <w:rPr>
          <w:rFonts w:asciiTheme="majorHAnsi" w:hAnsiTheme="majorHAnsi"/>
          <w:sz w:val="22"/>
          <w:szCs w:val="22"/>
        </w:rPr>
        <w:t xml:space="preserve"> will not edit, delete or disclose the contents of Customer Content unless authorized by the Customer or unless </w:t>
      </w:r>
      <w:r w:rsidR="0001602F">
        <w:rPr>
          <w:rFonts w:asciiTheme="majorHAnsi" w:hAnsiTheme="majorHAnsi"/>
          <w:sz w:val="22"/>
          <w:szCs w:val="22"/>
        </w:rPr>
        <w:t>YOURMEMBERSHIP</w:t>
      </w:r>
      <w:r w:rsidRPr="00A13BDE">
        <w:rPr>
          <w:rFonts w:asciiTheme="majorHAnsi" w:hAnsiTheme="majorHAnsi"/>
          <w:sz w:val="22"/>
          <w:szCs w:val="22"/>
        </w:rPr>
        <w:t xml:space="preserve"> is required to do so by law or in the good faith belief that such action is necessary to</w:t>
      </w:r>
      <w:r w:rsidRPr="00A13BDE" w:rsidR="00F4580F">
        <w:rPr>
          <w:rFonts w:asciiTheme="majorHAnsi" w:hAnsiTheme="majorHAnsi"/>
          <w:sz w:val="22"/>
          <w:szCs w:val="22"/>
        </w:rPr>
        <w:t>: (</w:t>
      </w:r>
      <w:r w:rsidRPr="00A13BDE">
        <w:rPr>
          <w:rFonts w:asciiTheme="majorHAnsi" w:hAnsiTheme="majorHAnsi"/>
          <w:sz w:val="22"/>
          <w:szCs w:val="22"/>
        </w:rPr>
        <w:t xml:space="preserve">1) conform with applicable laws or comply with legal process served on </w:t>
      </w:r>
      <w:r w:rsidR="0001602F">
        <w:rPr>
          <w:rFonts w:asciiTheme="majorHAnsi" w:hAnsiTheme="majorHAnsi"/>
          <w:sz w:val="22"/>
          <w:szCs w:val="22"/>
        </w:rPr>
        <w:t>YOURMEMBERSHIP</w:t>
      </w:r>
      <w:r w:rsidRPr="00A13BDE">
        <w:rPr>
          <w:rFonts w:asciiTheme="majorHAnsi" w:hAnsiTheme="majorHAnsi"/>
          <w:sz w:val="22"/>
          <w:szCs w:val="22"/>
        </w:rPr>
        <w:t xml:space="preserve">; (2) protect and defend the rights or property of </w:t>
      </w:r>
      <w:r w:rsidR="0001602F">
        <w:rPr>
          <w:rFonts w:asciiTheme="majorHAnsi" w:hAnsiTheme="majorHAnsi"/>
          <w:sz w:val="22"/>
          <w:szCs w:val="22"/>
        </w:rPr>
        <w:t>YOURMEMBERSHIP</w:t>
      </w:r>
      <w:r w:rsidRPr="00A13BDE">
        <w:rPr>
          <w:rFonts w:asciiTheme="majorHAnsi" w:hAnsiTheme="majorHAnsi"/>
          <w:sz w:val="22"/>
          <w:szCs w:val="22"/>
        </w:rPr>
        <w:t xml:space="preserve"> solely in connection with this Agreement; </w:t>
      </w:r>
      <w:r w:rsidRPr="00A13BDE">
        <w:rPr>
          <w:rFonts w:asciiTheme="majorHAnsi" w:hAnsiTheme="majorHAnsi"/>
          <w:sz w:val="22"/>
          <w:szCs w:val="22"/>
        </w:rPr>
        <w:t>or (3) enforce this Agreement.</w:t>
      </w:r>
    </w:p>
    <w:p w:rsidR="00171354" w:rsidRPr="00A13BDE" w:rsidP="00171354">
      <w:pPr>
        <w:rPr>
          <w:rFonts w:asciiTheme="majorHAnsi" w:hAnsiTheme="majorHAnsi"/>
          <w:sz w:val="22"/>
          <w:szCs w:val="22"/>
        </w:rPr>
      </w:pPr>
    </w:p>
    <w:p w:rsidR="00171354" w:rsidRPr="00A13BDE" w:rsidP="0067669D">
      <w:pPr>
        <w:pStyle w:val="Sub-heading"/>
        <w:rPr>
          <w:rFonts w:asciiTheme="majorHAnsi" w:hAnsiTheme="majorHAnsi"/>
          <w:sz w:val="22"/>
          <w:szCs w:val="22"/>
        </w:rPr>
      </w:pPr>
      <w:r w:rsidRPr="00A13BDE">
        <w:rPr>
          <w:rFonts w:asciiTheme="majorHAnsi" w:hAnsiTheme="majorHAnsi"/>
          <w:b/>
          <w:sz w:val="22"/>
          <w:szCs w:val="22"/>
        </w:rPr>
        <w:t>Responsibility</w:t>
      </w:r>
      <w:r w:rsidRPr="00A13BDE">
        <w:rPr>
          <w:rFonts w:asciiTheme="majorHAnsi" w:hAnsiTheme="majorHAnsi"/>
          <w:sz w:val="22"/>
          <w:szCs w:val="22"/>
        </w:rPr>
        <w:t xml:space="preserve">. Customer is solely responsible for the accuracy, quality, integrity, legality, reliability, of all </w:t>
      </w:r>
      <w:r w:rsidRPr="00A13BDE">
        <w:rPr>
          <w:rFonts w:asciiTheme="majorHAnsi" w:hAnsiTheme="majorHAnsi"/>
          <w:sz w:val="22"/>
          <w:szCs w:val="22"/>
        </w:rPr>
        <w:t xml:space="preserve">Customer Content and for obtaining and maintaining all copyrights and other rights necessary to enable </w:t>
      </w:r>
      <w:r w:rsidR="0001602F">
        <w:rPr>
          <w:rFonts w:asciiTheme="majorHAnsi" w:hAnsiTheme="majorHAnsi"/>
          <w:sz w:val="22"/>
          <w:szCs w:val="22"/>
        </w:rPr>
        <w:t>YOURMEMBERSHIP</w:t>
      </w:r>
      <w:r w:rsidRPr="00A13BDE">
        <w:rPr>
          <w:rFonts w:asciiTheme="majorHAnsi" w:hAnsiTheme="majorHAnsi"/>
          <w:sz w:val="22"/>
          <w:szCs w:val="22"/>
        </w:rPr>
        <w:t xml:space="preserve"> to host and manage the Customer Content in accordance with this Agreement.</w:t>
      </w:r>
    </w:p>
    <w:p w:rsidR="00171354" w:rsidRPr="00A13BDE" w:rsidP="00171354">
      <w:pPr>
        <w:pStyle w:val="Sub-heading"/>
        <w:numPr>
          <w:ilvl w:val="0"/>
          <w:numId w:val="0"/>
        </w:numPr>
        <w:rPr>
          <w:rFonts w:asciiTheme="majorHAnsi" w:hAnsiTheme="majorHAnsi"/>
          <w:sz w:val="22"/>
          <w:szCs w:val="22"/>
        </w:rPr>
      </w:pPr>
    </w:p>
    <w:p w:rsidR="0067669D" w:rsidRPr="00A13BDE" w:rsidP="0067669D">
      <w:pPr>
        <w:pStyle w:val="Sub-heading"/>
        <w:rPr>
          <w:rFonts w:asciiTheme="majorHAnsi" w:hAnsiTheme="majorHAnsi"/>
          <w:sz w:val="22"/>
          <w:szCs w:val="22"/>
        </w:rPr>
      </w:pPr>
      <w:r w:rsidRPr="00A13BDE">
        <w:rPr>
          <w:rFonts w:asciiTheme="majorHAnsi" w:hAnsiTheme="majorHAnsi"/>
          <w:b/>
          <w:sz w:val="22"/>
          <w:szCs w:val="22"/>
        </w:rPr>
        <w:t>A</w:t>
      </w:r>
      <w:r w:rsidRPr="00A13BDE" w:rsidR="00AE458D">
        <w:rPr>
          <w:rFonts w:asciiTheme="majorHAnsi" w:hAnsiTheme="majorHAnsi"/>
          <w:b/>
          <w:sz w:val="22"/>
          <w:szCs w:val="22"/>
        </w:rPr>
        <w:t>uthorized User Data</w:t>
      </w:r>
      <w:r w:rsidRPr="00A13BDE" w:rsidR="00AE458D">
        <w:rPr>
          <w:rFonts w:asciiTheme="majorHAnsi" w:hAnsiTheme="majorHAnsi"/>
          <w:sz w:val="22"/>
          <w:szCs w:val="22"/>
        </w:rPr>
        <w:t xml:space="preserve">.  To the extent that Customer’s use of the Services requires </w:t>
      </w:r>
      <w:r w:rsidR="0001602F">
        <w:rPr>
          <w:rFonts w:asciiTheme="majorHAnsi" w:hAnsiTheme="majorHAnsi"/>
          <w:sz w:val="22"/>
          <w:szCs w:val="22"/>
        </w:rPr>
        <w:t>YOURMEMBERSHIP</w:t>
      </w:r>
      <w:r w:rsidRPr="00A13BDE" w:rsidR="00AE458D">
        <w:rPr>
          <w:rFonts w:asciiTheme="majorHAnsi" w:hAnsiTheme="majorHAnsi"/>
          <w:sz w:val="22"/>
          <w:szCs w:val="22"/>
        </w:rPr>
        <w:t xml:space="preserve"> to host or maintain personally identifiable information or data relating to specific Authorized Users and their use of the Services for educational and/or credentialing purposes (collectively, “Authorized User Data”), as between the parties, Customer shall retain the sole ownership rights in and to such Authorized User Data.  </w:t>
      </w:r>
      <w:r w:rsidR="0001602F">
        <w:rPr>
          <w:rFonts w:asciiTheme="majorHAnsi" w:hAnsiTheme="majorHAnsi"/>
          <w:sz w:val="22"/>
          <w:szCs w:val="22"/>
        </w:rPr>
        <w:t>YOURMEMBERSHIP</w:t>
      </w:r>
      <w:r w:rsidRPr="00A13BDE" w:rsidR="00AE458D">
        <w:rPr>
          <w:rFonts w:asciiTheme="majorHAnsi" w:hAnsiTheme="majorHAnsi"/>
          <w:sz w:val="22"/>
          <w:szCs w:val="22"/>
        </w:rPr>
        <w:t xml:space="preserve"> may use the Authorized User Data as necessary to maintain, operate and provide the Services</w:t>
      </w:r>
      <w:r w:rsidRPr="00A13BDE" w:rsidR="00872F39">
        <w:rPr>
          <w:rFonts w:asciiTheme="majorHAnsi" w:hAnsiTheme="majorHAnsi"/>
          <w:sz w:val="22"/>
          <w:szCs w:val="22"/>
        </w:rPr>
        <w:t xml:space="preserve"> and as set forth in Section referring to Customer-Specific reporting below.</w:t>
      </w:r>
    </w:p>
    <w:p w:rsidR="0067669D" w:rsidRPr="00A13BDE" w:rsidP="0067669D">
      <w:pPr>
        <w:pStyle w:val="Sub-heading"/>
        <w:numPr>
          <w:ilvl w:val="0"/>
          <w:numId w:val="0"/>
        </w:numPr>
        <w:rPr>
          <w:rFonts w:asciiTheme="majorHAnsi" w:hAnsiTheme="majorHAnsi"/>
          <w:sz w:val="22"/>
          <w:szCs w:val="22"/>
        </w:rPr>
      </w:pPr>
    </w:p>
    <w:p w:rsidR="0067669D" w:rsidRPr="00A13BDE" w:rsidP="0067669D">
      <w:pPr>
        <w:pStyle w:val="Sub-heading"/>
        <w:rPr>
          <w:rFonts w:asciiTheme="majorHAnsi" w:hAnsiTheme="majorHAnsi"/>
          <w:sz w:val="22"/>
          <w:szCs w:val="22"/>
        </w:rPr>
      </w:pPr>
      <w:r w:rsidRPr="00A13BDE">
        <w:rPr>
          <w:rFonts w:asciiTheme="majorHAnsi" w:hAnsiTheme="majorHAnsi"/>
          <w:b/>
          <w:sz w:val="22"/>
          <w:szCs w:val="22"/>
        </w:rPr>
        <w:t>Reporting</w:t>
      </w:r>
      <w:r w:rsidRPr="00A13BDE">
        <w:rPr>
          <w:rFonts w:asciiTheme="majorHAnsi" w:hAnsiTheme="majorHAnsi"/>
          <w:sz w:val="22"/>
          <w:szCs w:val="22"/>
        </w:rPr>
        <w:t>.</w:t>
      </w:r>
    </w:p>
    <w:p w:rsidR="0067669D" w:rsidRPr="00A13BDE" w:rsidP="0067669D">
      <w:pPr>
        <w:pStyle w:val="Sub-heading"/>
        <w:numPr>
          <w:ilvl w:val="0"/>
          <w:numId w:val="0"/>
        </w:numPr>
        <w:rPr>
          <w:rFonts w:asciiTheme="majorHAnsi" w:hAnsiTheme="majorHAnsi"/>
          <w:sz w:val="22"/>
          <w:szCs w:val="22"/>
        </w:rPr>
      </w:pPr>
    </w:p>
    <w:p w:rsidR="00C44A25" w:rsidRPr="00A13BDE" w:rsidP="0067669D">
      <w:pPr>
        <w:rPr>
          <w:rFonts w:asciiTheme="majorHAnsi" w:hAnsiTheme="majorHAnsi"/>
          <w:sz w:val="22"/>
          <w:szCs w:val="22"/>
        </w:rPr>
      </w:pPr>
      <w:r w:rsidRPr="00A13BDE">
        <w:rPr>
          <w:rFonts w:asciiTheme="majorHAnsi" w:hAnsiTheme="majorHAnsi"/>
          <w:b/>
          <w:sz w:val="22"/>
          <w:szCs w:val="22"/>
        </w:rPr>
        <w:t>Customer-Specific Reports.</w:t>
      </w:r>
      <w:r w:rsidRPr="00A13BDE">
        <w:rPr>
          <w:rFonts w:asciiTheme="majorHAnsi" w:hAnsiTheme="majorHAnsi"/>
          <w:sz w:val="22"/>
          <w:szCs w:val="22"/>
        </w:rPr>
        <w:t xml:space="preserve">  To the extent set forth in </w:t>
      </w:r>
      <w:r w:rsidRPr="00A13BDE" w:rsidR="00872F39">
        <w:rPr>
          <w:rFonts w:asciiTheme="majorHAnsi" w:hAnsiTheme="majorHAnsi"/>
          <w:b/>
          <w:sz w:val="22"/>
          <w:szCs w:val="22"/>
          <w:u w:val="single"/>
        </w:rPr>
        <w:t>Exhibits B and C</w:t>
      </w:r>
      <w:r w:rsidRPr="00A13BDE">
        <w:rPr>
          <w:rFonts w:asciiTheme="majorHAnsi" w:hAnsiTheme="majorHAnsi"/>
          <w:sz w:val="22"/>
          <w:szCs w:val="22"/>
        </w:rPr>
        <w:t xml:space="preserve">, </w:t>
      </w:r>
      <w:r w:rsidR="0001602F">
        <w:rPr>
          <w:rFonts w:asciiTheme="majorHAnsi" w:hAnsiTheme="majorHAnsi"/>
          <w:sz w:val="22"/>
          <w:szCs w:val="22"/>
        </w:rPr>
        <w:t>YOURMEMBERSHIP</w:t>
      </w:r>
      <w:r w:rsidRPr="00A13BDE">
        <w:rPr>
          <w:rFonts w:asciiTheme="majorHAnsi" w:hAnsiTheme="majorHAnsi"/>
          <w:sz w:val="22"/>
          <w:szCs w:val="22"/>
        </w:rPr>
        <w:t xml:space="preserve"> will generate and make available to Customer reports </w:t>
      </w:r>
      <w:r w:rsidRPr="00A13BDE" w:rsidR="00F74BBE">
        <w:rPr>
          <w:rFonts w:asciiTheme="majorHAnsi" w:hAnsiTheme="majorHAnsi"/>
          <w:sz w:val="22"/>
          <w:szCs w:val="22"/>
        </w:rPr>
        <w:t xml:space="preserve">within the software application </w:t>
      </w:r>
      <w:r w:rsidRPr="00A13BDE">
        <w:rPr>
          <w:rFonts w:asciiTheme="majorHAnsi" w:hAnsiTheme="majorHAnsi"/>
          <w:sz w:val="22"/>
          <w:szCs w:val="22"/>
        </w:rPr>
        <w:t>relating to the activities of its Authorized Users within the Services (e.g., number of Authorized Users that take a specific course; grades of Authorized Users in a specific course; per</w:t>
      </w:r>
      <w:r w:rsidRPr="00A13BDE" w:rsidR="00C0708C">
        <w:rPr>
          <w:rFonts w:asciiTheme="majorHAnsi" w:hAnsiTheme="majorHAnsi"/>
          <w:sz w:val="22"/>
          <w:szCs w:val="22"/>
        </w:rPr>
        <w:t>formance comparison by group</w:t>
      </w:r>
      <w:r w:rsidRPr="00A13BDE">
        <w:rPr>
          <w:rFonts w:asciiTheme="majorHAnsi" w:hAnsiTheme="majorHAnsi"/>
          <w:sz w:val="22"/>
          <w:szCs w:val="22"/>
        </w:rPr>
        <w:t xml:space="preserve">; or rate of completion of applicable continuing education requirements).  </w:t>
      </w:r>
      <w:r w:rsidR="0001602F">
        <w:rPr>
          <w:rFonts w:asciiTheme="majorHAnsi" w:hAnsiTheme="majorHAnsi"/>
          <w:sz w:val="22"/>
          <w:szCs w:val="22"/>
        </w:rPr>
        <w:t>YOURMEMBERSHIP</w:t>
      </w:r>
      <w:r w:rsidRPr="00A13BDE">
        <w:rPr>
          <w:rFonts w:asciiTheme="majorHAnsi" w:hAnsiTheme="majorHAnsi"/>
          <w:sz w:val="22"/>
          <w:szCs w:val="22"/>
        </w:rPr>
        <w:t xml:space="preserve"> will provide Customer with access to Authorized User profiles and records as necessary to enable Customer to perform its credentialing, grading and certification functions.</w:t>
      </w:r>
    </w:p>
    <w:p w:rsidR="00C44A25" w:rsidRPr="00A13BDE" w:rsidP="00C44A25">
      <w:pPr>
        <w:ind w:left="270"/>
        <w:rPr>
          <w:rFonts w:asciiTheme="majorHAnsi" w:hAnsiTheme="majorHAnsi"/>
          <w:sz w:val="22"/>
          <w:szCs w:val="22"/>
        </w:rPr>
      </w:pPr>
    </w:p>
    <w:p w:rsidR="00C44A25" w:rsidRPr="00A13BDE" w:rsidP="00C44A25">
      <w:pPr>
        <w:rPr>
          <w:rFonts w:asciiTheme="majorHAnsi" w:hAnsiTheme="majorHAnsi"/>
          <w:sz w:val="22"/>
          <w:szCs w:val="22"/>
        </w:rPr>
      </w:pPr>
      <w:r w:rsidRPr="00A13BDE">
        <w:rPr>
          <w:rFonts w:asciiTheme="majorHAnsi" w:hAnsiTheme="majorHAnsi"/>
          <w:b/>
          <w:sz w:val="22"/>
          <w:szCs w:val="22"/>
        </w:rPr>
        <w:t>Aggregated Usage Data</w:t>
      </w:r>
      <w:r w:rsidRPr="00A13BDE">
        <w:rPr>
          <w:rFonts w:asciiTheme="majorHAnsi" w:hAnsiTheme="majorHAnsi"/>
          <w:sz w:val="22"/>
          <w:szCs w:val="22"/>
        </w:rPr>
        <w:t xml:space="preserve">.  </w:t>
      </w:r>
      <w:r w:rsidR="0001602F">
        <w:rPr>
          <w:rFonts w:asciiTheme="majorHAnsi" w:hAnsiTheme="majorHAnsi"/>
          <w:sz w:val="22"/>
          <w:szCs w:val="22"/>
        </w:rPr>
        <w:t>YOURMEMBERSHIP</w:t>
      </w:r>
      <w:r w:rsidRPr="00A13BDE">
        <w:rPr>
          <w:rFonts w:asciiTheme="majorHAnsi" w:hAnsiTheme="majorHAnsi"/>
          <w:sz w:val="22"/>
          <w:szCs w:val="22"/>
        </w:rPr>
        <w:t xml:space="preserve"> may track and use for analytical, product improvement and other purposes</w:t>
      </w:r>
      <w:r w:rsidRPr="00A13BDE" w:rsidR="00064D92">
        <w:rPr>
          <w:rFonts w:asciiTheme="majorHAnsi" w:hAnsiTheme="majorHAnsi"/>
          <w:sz w:val="22"/>
          <w:szCs w:val="22"/>
        </w:rPr>
        <w:t>,</w:t>
      </w:r>
      <w:r w:rsidRPr="00A13BDE">
        <w:rPr>
          <w:rFonts w:asciiTheme="majorHAnsi" w:hAnsiTheme="majorHAnsi"/>
          <w:sz w:val="22"/>
          <w:szCs w:val="22"/>
        </w:rPr>
        <w:t xml:space="preserve"> statistical information related to the usage of the Services such as usage or traffic patterns in aggregate form, but such information will not include identifiable information of Customer or personally identifying information of Customer’s Authorized Users</w:t>
      </w:r>
      <w:ins w:id="7" w:author=" " w:date="0001-01-01T00:00:00Z">
        <w:r w:rsidR="00D30612">
          <w:rPr>
            <w:rFonts w:asciiTheme="majorHAnsi" w:hAnsiTheme="majorHAnsi"/>
            <w:bCs/>
            <w:sz w:val="22"/>
            <w:szCs w:val="22"/>
          </w:rPr>
          <w:t xml:space="preserve"> and YOURMEMBERSHIP shall be prohibited from distributing, marketing and/or selling </w:t>
        </w:r>
      </w:ins>
      <w:ins w:id="8" w:author=" " w:date="0001-01-01T00:00:00Z">
        <w:r w:rsidR="00AD7A2B">
          <w:rPr>
            <w:rFonts w:asciiTheme="majorHAnsi" w:hAnsiTheme="majorHAnsi"/>
            <w:bCs/>
            <w:sz w:val="22"/>
            <w:szCs w:val="22"/>
          </w:rPr>
          <w:t>any of the aforementioned statistical</w:t>
        </w:r>
      </w:ins>
      <w:ins w:id="9" w:author=" " w:date="0001-01-01T00:00:00Z">
        <w:r w:rsidR="00AD7A2B">
          <w:rPr>
            <w:rFonts w:asciiTheme="majorHAnsi" w:hAnsiTheme="majorHAnsi"/>
            <w:bCs/>
            <w:sz w:val="22"/>
            <w:szCs w:val="22"/>
          </w:rPr>
          <w:t xml:space="preserve"> </w:t>
        </w:r>
      </w:ins>
      <w:ins w:id="10" w:author=" " w:date="0001-01-01T00:00:00Z">
        <w:r w:rsidR="00AD7A2B">
          <w:rPr>
            <w:rFonts w:asciiTheme="majorHAnsi" w:hAnsiTheme="majorHAnsi"/>
            <w:bCs/>
            <w:sz w:val="22"/>
            <w:szCs w:val="22"/>
          </w:rPr>
          <w:t>information to any third parties without the express written permission of Customer.</w:t>
        </w:r>
      </w:ins>
      <w:del w:id="11" w:author=" " w:date="0001-01-01T00:00:00Z">
        <w:r w:rsidRPr="00A13BDE">
          <w:rPr>
            <w:rFonts w:asciiTheme="majorHAnsi" w:hAnsiTheme="majorHAnsi"/>
            <w:bCs/>
            <w:sz w:val="22"/>
            <w:szCs w:val="22"/>
          </w:rPr>
          <w:delText>.</w:delText>
        </w:r>
      </w:del>
    </w:p>
    <w:p w:rsidR="00C44A25" w:rsidRPr="00A13BDE" w:rsidP="00C44A25">
      <w:pPr>
        <w:rPr>
          <w:rFonts w:asciiTheme="majorHAnsi" w:hAnsiTheme="majorHAnsi"/>
          <w:sz w:val="22"/>
          <w:szCs w:val="22"/>
        </w:rPr>
      </w:pPr>
    </w:p>
    <w:p w:rsidR="00C44A25" w:rsidRPr="00A13BDE" w:rsidP="00C44A25">
      <w:pPr>
        <w:pStyle w:val="Paragraph"/>
        <w:rPr>
          <w:rFonts w:asciiTheme="majorHAnsi" w:hAnsiTheme="majorHAnsi"/>
          <w:b/>
          <w:sz w:val="22"/>
          <w:szCs w:val="22"/>
        </w:rPr>
      </w:pPr>
      <w:r w:rsidRPr="00A13BDE">
        <w:rPr>
          <w:rFonts w:asciiTheme="majorHAnsi" w:hAnsiTheme="majorHAnsi"/>
          <w:b/>
          <w:sz w:val="22"/>
          <w:szCs w:val="22"/>
        </w:rPr>
        <w:t>TRADEMARK LICENSE.</w:t>
      </w:r>
    </w:p>
    <w:p w:rsidR="00C44A25" w:rsidRPr="00A13BDE" w:rsidP="00C44A25">
      <w:pPr>
        <w:pStyle w:val="Sub-heading"/>
        <w:rPr>
          <w:rFonts w:asciiTheme="majorHAnsi" w:hAnsiTheme="majorHAnsi"/>
          <w:sz w:val="22"/>
          <w:szCs w:val="22"/>
        </w:rPr>
      </w:pPr>
      <w:r w:rsidRPr="00A13BDE">
        <w:rPr>
          <w:rFonts w:asciiTheme="majorHAnsi" w:hAnsiTheme="majorHAnsi"/>
          <w:b/>
          <w:sz w:val="22"/>
          <w:szCs w:val="22"/>
          <w:u w:val="single"/>
        </w:rPr>
        <w:t>License</w:t>
      </w:r>
      <w:r w:rsidRPr="00A13BDE">
        <w:rPr>
          <w:rFonts w:asciiTheme="majorHAnsi" w:hAnsiTheme="majorHAnsi"/>
          <w:sz w:val="22"/>
          <w:szCs w:val="22"/>
        </w:rPr>
        <w:t xml:space="preserve">.  Customer authorizes </w:t>
      </w:r>
      <w:r w:rsidR="0001602F">
        <w:rPr>
          <w:rFonts w:asciiTheme="majorHAnsi" w:hAnsiTheme="majorHAnsi"/>
          <w:sz w:val="22"/>
          <w:szCs w:val="22"/>
        </w:rPr>
        <w:t>YOURMEMBERSHIP</w:t>
      </w:r>
      <w:r w:rsidRPr="00A13BDE">
        <w:rPr>
          <w:rFonts w:asciiTheme="majorHAnsi" w:hAnsiTheme="majorHAnsi"/>
          <w:sz w:val="22"/>
          <w:szCs w:val="22"/>
        </w:rPr>
        <w:t xml:space="preserve"> to use Customer’s current and future trademarks, service marks and trade names (the “Customer Marks”) during the term of this Agreement and solely in connection with the development, customization and provision of the Services to Customer pursuant to this Agreement.  </w:t>
      </w:r>
      <w:r w:rsidR="0001602F">
        <w:rPr>
          <w:rFonts w:asciiTheme="majorHAnsi" w:hAnsiTheme="majorHAnsi"/>
          <w:sz w:val="22"/>
          <w:szCs w:val="22"/>
        </w:rPr>
        <w:t>YOURMEMBERSHIP</w:t>
      </w:r>
      <w:r w:rsidRPr="00A13BDE">
        <w:rPr>
          <w:rFonts w:asciiTheme="majorHAnsi" w:hAnsiTheme="majorHAnsi"/>
          <w:sz w:val="22"/>
          <w:szCs w:val="22"/>
        </w:rPr>
        <w:t xml:space="preserve"> shall use the Customer Marks in the form and format provided by Customer and shall include with the Customer Marks any designations (e.g., ® or ™) provided by Customer.</w:t>
      </w:r>
    </w:p>
    <w:p w:rsidR="00C44A25" w:rsidRPr="00A13BDE" w:rsidP="00C44A25">
      <w:pPr>
        <w:pStyle w:val="Sub-heading"/>
        <w:numPr>
          <w:ilvl w:val="0"/>
          <w:numId w:val="0"/>
        </w:numPr>
        <w:rPr>
          <w:rFonts w:asciiTheme="majorHAnsi" w:hAnsiTheme="majorHAnsi"/>
          <w:sz w:val="22"/>
          <w:szCs w:val="22"/>
        </w:rPr>
      </w:pPr>
    </w:p>
    <w:p w:rsidR="00C44A25" w:rsidRPr="00A13BDE" w:rsidP="00C44A25">
      <w:pPr>
        <w:pStyle w:val="Sub-heading"/>
        <w:rPr>
          <w:rFonts w:asciiTheme="majorHAnsi" w:hAnsiTheme="majorHAnsi"/>
          <w:sz w:val="22"/>
          <w:szCs w:val="22"/>
        </w:rPr>
      </w:pPr>
      <w:r w:rsidRPr="00A13BDE">
        <w:rPr>
          <w:rFonts w:asciiTheme="majorHAnsi" w:hAnsiTheme="majorHAnsi"/>
          <w:b/>
          <w:sz w:val="22"/>
          <w:szCs w:val="22"/>
          <w:u w:val="single"/>
        </w:rPr>
        <w:t>Ownership of the Customer Marks</w:t>
      </w:r>
      <w:r w:rsidRPr="00A13BDE">
        <w:rPr>
          <w:rFonts w:asciiTheme="majorHAnsi" w:hAnsiTheme="majorHAnsi"/>
          <w:sz w:val="22"/>
          <w:szCs w:val="22"/>
        </w:rPr>
        <w:t xml:space="preserve">.  All goodwill associated with </w:t>
      </w:r>
      <w:r w:rsidR="0001602F">
        <w:rPr>
          <w:rFonts w:asciiTheme="majorHAnsi" w:hAnsiTheme="majorHAnsi"/>
          <w:sz w:val="22"/>
          <w:szCs w:val="22"/>
        </w:rPr>
        <w:t>YOURMEMBERSHIP</w:t>
      </w:r>
      <w:r w:rsidRPr="00A13BDE">
        <w:rPr>
          <w:rFonts w:asciiTheme="majorHAnsi" w:hAnsiTheme="majorHAnsi"/>
          <w:sz w:val="22"/>
          <w:szCs w:val="22"/>
        </w:rPr>
        <w:t xml:space="preserve">’s use of the Customer Marks hereunder shall automatically vest in Customer.  </w:t>
      </w:r>
      <w:r w:rsidR="0001602F">
        <w:rPr>
          <w:rFonts w:asciiTheme="majorHAnsi" w:hAnsiTheme="majorHAnsi"/>
          <w:sz w:val="22"/>
          <w:szCs w:val="22"/>
        </w:rPr>
        <w:t>YOURMEMBERSHIP</w:t>
      </w:r>
      <w:r w:rsidRPr="00A13BDE">
        <w:rPr>
          <w:rFonts w:asciiTheme="majorHAnsi" w:hAnsiTheme="majorHAnsi"/>
          <w:sz w:val="22"/>
          <w:szCs w:val="22"/>
        </w:rPr>
        <w:t xml:space="preserve"> shall not contest the validity of or Customer’s ownership rights in the Customer Marks.</w:t>
      </w:r>
    </w:p>
    <w:p w:rsidR="00C44A25" w:rsidRPr="00A13BDE" w:rsidP="00C44A25">
      <w:pPr>
        <w:pStyle w:val="Sub-heading"/>
        <w:numPr>
          <w:ilvl w:val="0"/>
          <w:numId w:val="0"/>
        </w:numPr>
        <w:rPr>
          <w:rFonts w:asciiTheme="majorHAnsi" w:hAnsiTheme="majorHAnsi"/>
          <w:sz w:val="22"/>
          <w:szCs w:val="22"/>
        </w:rPr>
      </w:pPr>
    </w:p>
    <w:p w:rsidR="00C44A25" w:rsidRPr="00A13BDE" w:rsidP="00C44A25">
      <w:pPr>
        <w:pStyle w:val="Paragraph"/>
        <w:rPr>
          <w:rFonts w:asciiTheme="majorHAnsi" w:hAnsiTheme="majorHAnsi"/>
          <w:b/>
          <w:sz w:val="22"/>
          <w:szCs w:val="22"/>
        </w:rPr>
      </w:pPr>
      <w:r w:rsidRPr="00A13BDE">
        <w:rPr>
          <w:rFonts w:asciiTheme="majorHAnsi" w:hAnsiTheme="majorHAnsi"/>
          <w:b/>
          <w:sz w:val="22"/>
          <w:szCs w:val="22"/>
        </w:rPr>
        <w:t>CUSTOMER OBLIGATIONS.</w:t>
      </w:r>
    </w:p>
    <w:p w:rsidR="00C44A25" w:rsidRPr="00A13BDE" w:rsidP="00C44A25">
      <w:pPr>
        <w:pStyle w:val="Sub-heading"/>
        <w:rPr>
          <w:rFonts w:asciiTheme="majorHAnsi" w:hAnsiTheme="majorHAnsi"/>
          <w:sz w:val="22"/>
          <w:szCs w:val="22"/>
        </w:rPr>
      </w:pPr>
      <w:r w:rsidRPr="00A13BDE">
        <w:rPr>
          <w:rFonts w:asciiTheme="majorHAnsi" w:hAnsiTheme="majorHAnsi"/>
          <w:b/>
          <w:sz w:val="22"/>
          <w:szCs w:val="22"/>
          <w:u w:val="single"/>
        </w:rPr>
        <w:t>Hardware</w:t>
      </w:r>
      <w:r w:rsidRPr="00A13BDE">
        <w:rPr>
          <w:rFonts w:asciiTheme="majorHAnsi" w:hAnsiTheme="majorHAnsi"/>
          <w:sz w:val="22"/>
          <w:szCs w:val="22"/>
        </w:rPr>
        <w:t xml:space="preserve">.  Except as expressly specified elsewhere in this Agreement, Customer is responsible for obtaining and maintaining all computer hardware, software and communications equipment needed </w:t>
      </w:r>
      <w:r w:rsidRPr="00A13BDE" w:rsidR="00250474">
        <w:rPr>
          <w:rFonts w:asciiTheme="majorHAnsi" w:hAnsiTheme="majorHAnsi"/>
          <w:sz w:val="22"/>
          <w:szCs w:val="22"/>
        </w:rPr>
        <w:t xml:space="preserve">by End-Users </w:t>
      </w:r>
      <w:r w:rsidRPr="00A13BDE" w:rsidR="00CE701A">
        <w:rPr>
          <w:rFonts w:asciiTheme="majorHAnsi" w:hAnsiTheme="majorHAnsi"/>
          <w:sz w:val="22"/>
          <w:szCs w:val="22"/>
        </w:rPr>
        <w:t xml:space="preserve">to access and use the Services. </w:t>
      </w:r>
      <w:r w:rsidRPr="00A13BDE">
        <w:rPr>
          <w:rFonts w:asciiTheme="majorHAnsi" w:hAnsiTheme="majorHAnsi"/>
          <w:sz w:val="22"/>
          <w:szCs w:val="22"/>
        </w:rPr>
        <w:t xml:space="preserve"> </w:t>
      </w:r>
    </w:p>
    <w:p w:rsidR="00A77E87" w:rsidRPr="00A13BDE" w:rsidP="00A77E87">
      <w:pPr>
        <w:pStyle w:val="Sub-heading"/>
        <w:numPr>
          <w:ilvl w:val="0"/>
          <w:numId w:val="0"/>
        </w:numPr>
        <w:rPr>
          <w:rFonts w:asciiTheme="majorHAnsi" w:hAnsiTheme="majorHAnsi"/>
          <w:sz w:val="22"/>
          <w:szCs w:val="22"/>
        </w:rPr>
      </w:pPr>
    </w:p>
    <w:p w:rsidR="00934B6C" w:rsidRPr="00A13BDE" w:rsidP="00934B6C">
      <w:pPr>
        <w:pStyle w:val="Sub-heading"/>
        <w:rPr>
          <w:rFonts w:asciiTheme="majorHAnsi" w:hAnsiTheme="majorHAnsi"/>
          <w:sz w:val="22"/>
          <w:szCs w:val="22"/>
        </w:rPr>
      </w:pPr>
      <w:r w:rsidRPr="00A13BDE">
        <w:rPr>
          <w:rFonts w:asciiTheme="majorHAnsi" w:hAnsiTheme="majorHAnsi"/>
          <w:b/>
          <w:sz w:val="22"/>
          <w:szCs w:val="22"/>
          <w:u w:val="single"/>
        </w:rPr>
        <w:t>Conduct</w:t>
      </w:r>
      <w:r w:rsidRPr="00A13BDE">
        <w:rPr>
          <w:rFonts w:asciiTheme="majorHAnsi" w:hAnsiTheme="majorHAnsi"/>
          <w:sz w:val="22"/>
          <w:szCs w:val="22"/>
        </w:rPr>
        <w:t>.</w:t>
      </w:r>
      <w:r w:rsidRPr="00A13BDE" w:rsidR="00C44A25">
        <w:rPr>
          <w:rFonts w:asciiTheme="majorHAnsi" w:hAnsiTheme="majorHAnsi"/>
          <w:sz w:val="22"/>
          <w:szCs w:val="22"/>
        </w:rPr>
        <w:t xml:space="preserve"> </w:t>
      </w:r>
      <w:r w:rsidRPr="00A13BDE">
        <w:rPr>
          <w:rFonts w:asciiTheme="majorHAnsi" w:hAnsiTheme="majorHAnsi"/>
          <w:sz w:val="22"/>
          <w:szCs w:val="22"/>
        </w:rPr>
        <w:t>Customer shall be solely responsible for its actions and the actions of its Authorized Users while using the Services and the contents of its transmissions through the Services (including, without limitation, Custo</w:t>
      </w:r>
      <w:r w:rsidRPr="00A13BDE" w:rsidR="00CE701A">
        <w:rPr>
          <w:rFonts w:asciiTheme="majorHAnsi" w:hAnsiTheme="majorHAnsi"/>
          <w:sz w:val="22"/>
          <w:szCs w:val="22"/>
        </w:rPr>
        <w:t xml:space="preserve">mer Content). </w:t>
      </w:r>
      <w:r w:rsidRPr="00A13BDE">
        <w:rPr>
          <w:rFonts w:asciiTheme="majorHAnsi" w:hAnsiTheme="majorHAnsi"/>
          <w:sz w:val="22"/>
          <w:szCs w:val="22"/>
        </w:rPr>
        <w:t xml:space="preserve">Further, Customer shall not make any representations or warranties regarding the Services that are fraudulent or deceptive or that in any way exceed the representations and warranties made to Customer by </w:t>
      </w:r>
      <w:r w:rsidR="0001602F">
        <w:rPr>
          <w:rFonts w:asciiTheme="majorHAnsi" w:hAnsiTheme="majorHAnsi"/>
          <w:sz w:val="22"/>
          <w:szCs w:val="22"/>
        </w:rPr>
        <w:t>YOURMEMBERSHIP</w:t>
      </w:r>
      <w:r w:rsidRPr="00A13BDE">
        <w:rPr>
          <w:rFonts w:asciiTheme="majorHAnsi" w:hAnsiTheme="majorHAnsi"/>
          <w:sz w:val="22"/>
          <w:szCs w:val="22"/>
        </w:rPr>
        <w:t xml:space="preserve"> hereunder.</w:t>
      </w:r>
    </w:p>
    <w:p w:rsidR="00934B6C" w:rsidRPr="00A13BDE" w:rsidP="00934B6C">
      <w:pPr>
        <w:pStyle w:val="Sub-heading"/>
        <w:numPr>
          <w:ilvl w:val="0"/>
          <w:numId w:val="0"/>
        </w:numPr>
        <w:rPr>
          <w:rFonts w:asciiTheme="majorHAnsi" w:hAnsiTheme="majorHAnsi"/>
          <w:sz w:val="22"/>
          <w:szCs w:val="22"/>
        </w:rPr>
      </w:pPr>
    </w:p>
    <w:p w:rsidR="00C44A25" w:rsidRPr="00A13BDE" w:rsidP="00934B6C">
      <w:pPr>
        <w:rPr>
          <w:rFonts w:asciiTheme="majorHAnsi" w:hAnsiTheme="majorHAnsi"/>
          <w:sz w:val="22"/>
          <w:szCs w:val="22"/>
        </w:rPr>
      </w:pPr>
      <w:r w:rsidRPr="00A13BDE">
        <w:rPr>
          <w:rFonts w:asciiTheme="majorHAnsi" w:hAnsiTheme="majorHAnsi"/>
          <w:sz w:val="22"/>
          <w:szCs w:val="22"/>
        </w:rPr>
        <w:t xml:space="preserve">Customer shall (1) abide by all local, state, national, and international laws and regulations applicable to Customer’s use of the Services; (2) not to upload files that contain viruses, corrupted files, or any other similar software or programs that may damage the operation of the Services or another’s computer; (3) obtain and maintain all appropriate licenses with respect to the Customer Content, including, without limitation, any third-party content licenses that cover all necessary rights to publish, display, transmit, sell or otherwise use the Customer Content as set forth in this Agreement; </w:t>
      </w:r>
      <w:r w:rsidRPr="00A13BDE">
        <w:rPr>
          <w:rFonts w:asciiTheme="majorHAnsi" w:hAnsiTheme="majorHAnsi"/>
          <w:sz w:val="22"/>
          <w:szCs w:val="22"/>
        </w:rPr>
        <w:t xml:space="preserve">and (4) immediately remove from the Services (or notify </w:t>
      </w:r>
      <w:r w:rsidR="0001602F">
        <w:rPr>
          <w:rFonts w:asciiTheme="majorHAnsi" w:hAnsiTheme="majorHAnsi"/>
          <w:sz w:val="22"/>
          <w:szCs w:val="22"/>
        </w:rPr>
        <w:t>YOURMEMBERSHIP</w:t>
      </w:r>
      <w:r w:rsidRPr="00A13BDE">
        <w:rPr>
          <w:rFonts w:asciiTheme="majorHAnsi" w:hAnsiTheme="majorHAnsi"/>
          <w:sz w:val="22"/>
          <w:szCs w:val="22"/>
        </w:rPr>
        <w:t xml:space="preserve"> of the need to remove) any Customer Content that is claimed by any third party to misappropriate or infringe upon a third party’s rights.</w:t>
      </w:r>
    </w:p>
    <w:p w:rsidR="00934B6C" w:rsidRPr="00A13BDE" w:rsidP="00934B6C">
      <w:pPr>
        <w:ind w:left="270"/>
        <w:rPr>
          <w:rFonts w:asciiTheme="majorHAnsi" w:hAnsiTheme="majorHAnsi"/>
          <w:sz w:val="22"/>
          <w:szCs w:val="22"/>
        </w:rPr>
      </w:pPr>
    </w:p>
    <w:p w:rsidR="00C44A25" w:rsidRPr="00A13BDE" w:rsidP="00C44A25">
      <w:pPr>
        <w:rPr>
          <w:rFonts w:asciiTheme="majorHAnsi" w:hAnsiTheme="majorHAnsi"/>
          <w:sz w:val="22"/>
          <w:szCs w:val="22"/>
        </w:rPr>
      </w:pPr>
      <w:r>
        <w:rPr>
          <w:rFonts w:asciiTheme="majorHAnsi" w:hAnsiTheme="majorHAnsi"/>
          <w:sz w:val="22"/>
          <w:szCs w:val="22"/>
        </w:rPr>
        <w:t>YOURMEMBERSHIP</w:t>
      </w:r>
      <w:r w:rsidRPr="00A13BDE" w:rsidR="00AE458D">
        <w:rPr>
          <w:rFonts w:asciiTheme="majorHAnsi" w:hAnsiTheme="majorHAnsi"/>
          <w:sz w:val="22"/>
          <w:szCs w:val="22"/>
        </w:rPr>
        <w:t xml:space="preserve"> neither endorses the contents of any customer communications or Customer Content nor assumes any responsibility for the compliance of the Customer and the Customer Content with applicable law, regulations, or third-party proprietary rights.  </w:t>
      </w:r>
      <w:r>
        <w:rPr>
          <w:rFonts w:asciiTheme="majorHAnsi" w:hAnsiTheme="majorHAnsi"/>
          <w:sz w:val="22"/>
          <w:szCs w:val="22"/>
        </w:rPr>
        <w:t>YOURMEMBERSHIP</w:t>
      </w:r>
      <w:r w:rsidRPr="00A13BDE" w:rsidR="00AE458D">
        <w:rPr>
          <w:rFonts w:asciiTheme="majorHAnsi" w:hAnsiTheme="majorHAnsi"/>
          <w:sz w:val="22"/>
          <w:szCs w:val="22"/>
        </w:rPr>
        <w:t xml:space="preserve"> has the right, but not the obligation, to remove or edit any violating content posted on the Services or transmitted through the Services.</w:t>
      </w:r>
    </w:p>
    <w:p w:rsidR="00C44A25" w:rsidRPr="00A13BDE" w:rsidP="00C44A25">
      <w:pPr>
        <w:ind w:left="270"/>
        <w:rPr>
          <w:rFonts w:asciiTheme="majorHAnsi" w:hAnsiTheme="majorHAnsi"/>
          <w:sz w:val="22"/>
          <w:szCs w:val="22"/>
        </w:rPr>
      </w:pPr>
    </w:p>
    <w:p w:rsidR="00C44A25" w:rsidRPr="00A13BDE" w:rsidP="00C44A25">
      <w:pPr>
        <w:pStyle w:val="Paragraph"/>
        <w:rPr>
          <w:rFonts w:asciiTheme="majorHAnsi" w:hAnsiTheme="majorHAnsi"/>
          <w:b/>
          <w:sz w:val="22"/>
          <w:szCs w:val="22"/>
        </w:rPr>
      </w:pPr>
      <w:r w:rsidRPr="00A13BDE">
        <w:rPr>
          <w:rFonts w:asciiTheme="majorHAnsi" w:hAnsiTheme="majorHAnsi"/>
          <w:b/>
          <w:sz w:val="22"/>
          <w:szCs w:val="22"/>
        </w:rPr>
        <w:t>FEES AND TAXES.</w:t>
      </w:r>
    </w:p>
    <w:p w:rsidR="00C44A25" w:rsidRPr="00A13BDE" w:rsidP="00C44A25">
      <w:pPr>
        <w:pStyle w:val="Sub-heading"/>
        <w:rPr>
          <w:rFonts w:asciiTheme="majorHAnsi" w:hAnsiTheme="majorHAnsi"/>
          <w:sz w:val="22"/>
          <w:szCs w:val="22"/>
        </w:rPr>
      </w:pPr>
      <w:r w:rsidRPr="00A13BDE">
        <w:rPr>
          <w:rFonts w:asciiTheme="majorHAnsi" w:hAnsiTheme="majorHAnsi"/>
          <w:b/>
          <w:sz w:val="22"/>
          <w:szCs w:val="22"/>
        </w:rPr>
        <w:t>Fees</w:t>
      </w:r>
      <w:r w:rsidRPr="00A13BDE">
        <w:rPr>
          <w:rFonts w:asciiTheme="majorHAnsi" w:hAnsiTheme="majorHAnsi"/>
          <w:sz w:val="22"/>
          <w:szCs w:val="22"/>
        </w:rPr>
        <w:t xml:space="preserve">.  </w:t>
      </w:r>
      <w:r w:rsidR="0001602F">
        <w:rPr>
          <w:rFonts w:asciiTheme="majorHAnsi" w:hAnsiTheme="majorHAnsi"/>
          <w:sz w:val="22"/>
          <w:szCs w:val="22"/>
        </w:rPr>
        <w:t>YOURMEMBERSHIP</w:t>
      </w:r>
      <w:r w:rsidRPr="00A13BDE">
        <w:rPr>
          <w:rFonts w:asciiTheme="majorHAnsi" w:hAnsiTheme="majorHAnsi"/>
          <w:sz w:val="22"/>
          <w:szCs w:val="22"/>
        </w:rPr>
        <w:t xml:space="preserve">’s prices applicable to the Services are the prices in effect on the date of signing this Agreement (as set forth in </w:t>
      </w:r>
      <w:r w:rsidRPr="00A13BDE">
        <w:rPr>
          <w:rFonts w:asciiTheme="majorHAnsi" w:hAnsiTheme="majorHAnsi"/>
          <w:b/>
          <w:sz w:val="22"/>
          <w:szCs w:val="22"/>
          <w:u w:val="single"/>
        </w:rPr>
        <w:t xml:space="preserve">Exhibit </w:t>
      </w:r>
      <w:r w:rsidRPr="00A13BDE" w:rsidR="00AE3B81">
        <w:rPr>
          <w:rFonts w:asciiTheme="majorHAnsi" w:hAnsiTheme="majorHAnsi"/>
          <w:b/>
          <w:sz w:val="22"/>
          <w:szCs w:val="22"/>
          <w:u w:val="single"/>
        </w:rPr>
        <w:t>C</w:t>
      </w:r>
      <w:r w:rsidRPr="00A13BDE">
        <w:rPr>
          <w:rFonts w:asciiTheme="majorHAnsi" w:hAnsiTheme="majorHAnsi"/>
          <w:sz w:val="22"/>
          <w:szCs w:val="22"/>
        </w:rPr>
        <w:t xml:space="preserve">) or any additional services addendum.  Customer agrees to pay the applicable fee(s) in accordance with the fees, charges, and billing terms set forth in this Agreement (“Fees”).  All Fees are quoted in the United States currency.  Except as otherwise provided in this Agreement, Fees are non-refundable.  In addition to such Fees, Customer shall pay all applicable sales, use and other taxes or duties (excluding taxes based on </w:t>
      </w:r>
      <w:r w:rsidR="0001602F">
        <w:rPr>
          <w:rFonts w:asciiTheme="majorHAnsi" w:hAnsiTheme="majorHAnsi"/>
          <w:sz w:val="22"/>
          <w:szCs w:val="22"/>
        </w:rPr>
        <w:t>YOURMEMBERSHIP</w:t>
      </w:r>
      <w:r w:rsidRPr="00A13BDE">
        <w:rPr>
          <w:rFonts w:asciiTheme="majorHAnsi" w:hAnsiTheme="majorHAnsi"/>
          <w:sz w:val="22"/>
          <w:szCs w:val="22"/>
        </w:rPr>
        <w:t xml:space="preserve">’s income).  </w:t>
      </w:r>
    </w:p>
    <w:p w:rsidR="00C44A25" w:rsidRPr="00A13BDE" w:rsidP="00C44A25">
      <w:pPr>
        <w:pStyle w:val="Sub-heading"/>
        <w:numPr>
          <w:ilvl w:val="0"/>
          <w:numId w:val="0"/>
        </w:numPr>
        <w:rPr>
          <w:rFonts w:asciiTheme="majorHAnsi" w:hAnsiTheme="majorHAnsi"/>
          <w:sz w:val="22"/>
          <w:szCs w:val="22"/>
        </w:rPr>
      </w:pPr>
    </w:p>
    <w:p w:rsidR="00C44A25" w:rsidRPr="00A13BDE" w:rsidP="00C44A25">
      <w:pPr>
        <w:pStyle w:val="Sub-heading"/>
        <w:rPr>
          <w:rFonts w:asciiTheme="majorHAnsi" w:hAnsiTheme="majorHAnsi"/>
          <w:sz w:val="22"/>
          <w:szCs w:val="22"/>
        </w:rPr>
      </w:pPr>
      <w:r w:rsidRPr="00A13BDE">
        <w:rPr>
          <w:rFonts w:asciiTheme="majorHAnsi" w:hAnsiTheme="majorHAnsi"/>
          <w:b/>
          <w:sz w:val="22"/>
          <w:szCs w:val="22"/>
        </w:rPr>
        <w:t>Payments</w:t>
      </w:r>
      <w:r w:rsidRPr="00A13BDE">
        <w:rPr>
          <w:rFonts w:asciiTheme="majorHAnsi" w:hAnsiTheme="majorHAnsi"/>
          <w:sz w:val="22"/>
          <w:szCs w:val="22"/>
        </w:rPr>
        <w:t xml:space="preserve">.  Fees for the Services will be invoiced in advance in accordance with payment frequency and other terms set forth in </w:t>
      </w:r>
      <w:r w:rsidRPr="00A13BDE">
        <w:rPr>
          <w:rFonts w:asciiTheme="majorHAnsi" w:hAnsiTheme="majorHAnsi"/>
          <w:b/>
          <w:sz w:val="22"/>
          <w:szCs w:val="22"/>
          <w:u w:val="single"/>
        </w:rPr>
        <w:t>Exhibit C</w:t>
      </w:r>
      <w:r w:rsidRPr="00A13BDE">
        <w:rPr>
          <w:rFonts w:asciiTheme="majorHAnsi" w:hAnsiTheme="majorHAnsi"/>
          <w:sz w:val="22"/>
          <w:szCs w:val="22"/>
        </w:rPr>
        <w:t xml:space="preserve"> or in any additional services addendum (if not so set forth, fees will be invoiced on a </w:t>
      </w:r>
      <w:r w:rsidR="00992F34">
        <w:rPr>
          <w:rFonts w:asciiTheme="majorHAnsi" w:hAnsiTheme="majorHAnsi"/>
          <w:sz w:val="22"/>
          <w:szCs w:val="22"/>
        </w:rPr>
        <w:t>annual</w:t>
      </w:r>
      <w:r w:rsidRPr="00A13BDE">
        <w:rPr>
          <w:rFonts w:asciiTheme="majorHAnsi" w:hAnsiTheme="majorHAnsi"/>
          <w:sz w:val="22"/>
          <w:szCs w:val="22"/>
        </w:rPr>
        <w:t xml:space="preserve"> basis in advance).  Unless otherwise stated in this Agreement or any additional services addendum, Fees are due within 30 days from the invoice date.  Any payment not received from the Customer by the due date shall accrue </w:t>
      </w:r>
      <w:r w:rsidRPr="00A13BDE" w:rsidR="00D1799E">
        <w:rPr>
          <w:rFonts w:asciiTheme="majorHAnsi" w:hAnsiTheme="majorHAnsi"/>
          <w:sz w:val="22"/>
          <w:szCs w:val="22"/>
        </w:rPr>
        <w:t xml:space="preserve">late fees </w:t>
      </w:r>
      <w:r w:rsidRPr="00A13BDE">
        <w:rPr>
          <w:rFonts w:asciiTheme="majorHAnsi" w:hAnsiTheme="majorHAnsi"/>
          <w:sz w:val="22"/>
          <w:szCs w:val="22"/>
        </w:rPr>
        <w:t xml:space="preserve">(except with respect to charges then under reasonable and good faith dispute), at the lower of 1.5% of the outstanding balance per month (being 18% per annum), or the maximum rate permitted by law, from the date such payment is due until the date paid.  Customer shall also pay all sums expended (including reasonable legal fees) in collecting overdue payments.  If Customer believes that the bill is incorrect, Customer must contact </w:t>
      </w:r>
      <w:r w:rsidR="0001602F">
        <w:rPr>
          <w:rFonts w:asciiTheme="majorHAnsi" w:hAnsiTheme="majorHAnsi"/>
          <w:sz w:val="22"/>
          <w:szCs w:val="22"/>
        </w:rPr>
        <w:t>YOURMEMBERSHIP</w:t>
      </w:r>
      <w:r w:rsidRPr="00A13BDE">
        <w:rPr>
          <w:rFonts w:asciiTheme="majorHAnsi" w:hAnsiTheme="majorHAnsi"/>
          <w:sz w:val="22"/>
          <w:szCs w:val="22"/>
        </w:rPr>
        <w:t xml:space="preserve"> in writing within </w:t>
      </w:r>
      <w:r w:rsidRPr="00A13BDE" w:rsidR="00064D92">
        <w:rPr>
          <w:rFonts w:asciiTheme="majorHAnsi" w:hAnsiTheme="majorHAnsi"/>
          <w:sz w:val="22"/>
          <w:szCs w:val="22"/>
        </w:rPr>
        <w:t>thirty</w:t>
      </w:r>
      <w:r w:rsidRPr="00A13BDE">
        <w:rPr>
          <w:rFonts w:asciiTheme="majorHAnsi" w:hAnsiTheme="majorHAnsi"/>
          <w:sz w:val="22"/>
          <w:szCs w:val="22"/>
        </w:rPr>
        <w:t xml:space="preserve"> (30) </w:t>
      </w:r>
      <w:r w:rsidRPr="00A13BDE">
        <w:rPr>
          <w:rFonts w:asciiTheme="majorHAnsi" w:hAnsiTheme="majorHAnsi"/>
          <w:sz w:val="22"/>
          <w:szCs w:val="22"/>
        </w:rPr>
        <w:t>days of the invoice date of the invoice containing the amount in question to be eligible to receive an adjustment or credit.</w:t>
      </w:r>
    </w:p>
    <w:p w:rsidR="00C44A25" w:rsidRPr="00A13BDE" w:rsidP="00C44A25">
      <w:pPr>
        <w:pStyle w:val="Sub-heading"/>
        <w:numPr>
          <w:ilvl w:val="0"/>
          <w:numId w:val="0"/>
        </w:numPr>
        <w:rPr>
          <w:rFonts w:asciiTheme="majorHAnsi" w:hAnsiTheme="majorHAnsi"/>
          <w:sz w:val="22"/>
          <w:szCs w:val="22"/>
          <w:u w:val="single"/>
        </w:rPr>
      </w:pPr>
    </w:p>
    <w:p w:rsidR="00C44A25" w:rsidRPr="00A13BDE" w:rsidP="00661E35">
      <w:pPr>
        <w:pStyle w:val="Sub-heading"/>
        <w:rPr>
          <w:rFonts w:asciiTheme="majorHAnsi" w:hAnsiTheme="majorHAnsi"/>
          <w:b/>
          <w:bCs/>
          <w:sz w:val="22"/>
          <w:szCs w:val="22"/>
        </w:rPr>
      </w:pPr>
      <w:r w:rsidRPr="00A13BDE">
        <w:rPr>
          <w:rFonts w:asciiTheme="majorHAnsi" w:hAnsiTheme="majorHAnsi"/>
          <w:b/>
          <w:sz w:val="22"/>
          <w:szCs w:val="22"/>
        </w:rPr>
        <w:t>Audits</w:t>
      </w:r>
      <w:r w:rsidRPr="00A13BDE">
        <w:rPr>
          <w:rFonts w:asciiTheme="majorHAnsi" w:hAnsiTheme="majorHAnsi"/>
          <w:sz w:val="22"/>
          <w:szCs w:val="22"/>
        </w:rPr>
        <w:t xml:space="preserve">.  </w:t>
      </w:r>
      <w:r w:rsidR="0001602F">
        <w:rPr>
          <w:rFonts w:asciiTheme="majorHAnsi" w:hAnsiTheme="majorHAnsi"/>
          <w:sz w:val="22"/>
          <w:szCs w:val="22"/>
        </w:rPr>
        <w:t>YOURMEMBERSHIP</w:t>
      </w:r>
      <w:r w:rsidRPr="00A13BDE">
        <w:rPr>
          <w:rFonts w:asciiTheme="majorHAnsi" w:hAnsiTheme="majorHAnsi"/>
          <w:sz w:val="22"/>
          <w:szCs w:val="22"/>
        </w:rPr>
        <w:t xml:space="preserve"> will maintain complete and accurate records sufficient to document Customer’s compliance with the license and usage provisions set forth in this Agreement.  Such records shall be maintained during the Term and for a period of at least one (1) year thereafter. </w:t>
      </w:r>
    </w:p>
    <w:p w:rsidR="00661E35" w:rsidRPr="00A13BDE" w:rsidP="00661E35">
      <w:pPr>
        <w:pStyle w:val="Sub-heading"/>
        <w:numPr>
          <w:ilvl w:val="0"/>
          <w:numId w:val="0"/>
        </w:numPr>
        <w:rPr>
          <w:rFonts w:asciiTheme="majorHAnsi" w:hAnsiTheme="majorHAnsi"/>
          <w:b/>
          <w:bCs/>
          <w:sz w:val="22"/>
          <w:szCs w:val="22"/>
        </w:rPr>
      </w:pPr>
    </w:p>
    <w:p w:rsidR="00C44A25" w:rsidRPr="00A13BDE" w:rsidP="00064D92">
      <w:pPr>
        <w:pStyle w:val="Paragraph"/>
        <w:rPr>
          <w:rFonts w:asciiTheme="majorHAnsi" w:hAnsiTheme="majorHAnsi"/>
          <w:sz w:val="22"/>
          <w:szCs w:val="22"/>
        </w:rPr>
      </w:pPr>
      <w:r w:rsidRPr="00A13BDE">
        <w:rPr>
          <w:rFonts w:asciiTheme="majorHAnsi" w:hAnsiTheme="majorHAnsi"/>
          <w:b/>
          <w:bCs/>
          <w:sz w:val="22"/>
          <w:szCs w:val="22"/>
        </w:rPr>
        <w:t>TERM.</w:t>
      </w:r>
      <w:r w:rsidRPr="00A13BDE">
        <w:rPr>
          <w:rFonts w:asciiTheme="majorHAnsi" w:hAnsiTheme="majorHAnsi"/>
          <w:sz w:val="22"/>
          <w:szCs w:val="22"/>
        </w:rPr>
        <w:t xml:space="preserve">  This Agreement commences on the E</w:t>
      </w:r>
      <w:r w:rsidRPr="00A13BDE" w:rsidR="00587346">
        <w:rPr>
          <w:rFonts w:asciiTheme="majorHAnsi" w:hAnsiTheme="majorHAnsi"/>
          <w:sz w:val="22"/>
          <w:szCs w:val="22"/>
        </w:rPr>
        <w:t>ffective Date</w:t>
      </w:r>
      <w:r w:rsidRPr="00A13BDE" w:rsidR="00064D92">
        <w:rPr>
          <w:rFonts w:asciiTheme="majorHAnsi" w:hAnsiTheme="majorHAnsi"/>
          <w:sz w:val="22"/>
          <w:szCs w:val="22"/>
        </w:rPr>
        <w:t xml:space="preserve"> as defined as the latest sign</w:t>
      </w:r>
      <w:r w:rsidRPr="00A13BDE" w:rsidR="002352A8">
        <w:rPr>
          <w:rFonts w:asciiTheme="majorHAnsi" w:hAnsiTheme="majorHAnsi"/>
          <w:sz w:val="22"/>
          <w:szCs w:val="22"/>
        </w:rPr>
        <w:t>ing</w:t>
      </w:r>
      <w:r w:rsidRPr="00A13BDE" w:rsidR="00064D92">
        <w:rPr>
          <w:rFonts w:asciiTheme="majorHAnsi" w:hAnsiTheme="majorHAnsi"/>
          <w:sz w:val="22"/>
          <w:szCs w:val="22"/>
        </w:rPr>
        <w:t xml:space="preserve"> date by either party</w:t>
      </w:r>
      <w:r w:rsidRPr="00A13BDE" w:rsidR="002352A8">
        <w:rPr>
          <w:rFonts w:asciiTheme="majorHAnsi" w:hAnsiTheme="majorHAnsi"/>
          <w:sz w:val="22"/>
          <w:szCs w:val="22"/>
        </w:rPr>
        <w:t xml:space="preserve"> of this agreement. </w:t>
      </w:r>
      <w:r w:rsidRPr="00A13BDE" w:rsidR="00587346">
        <w:rPr>
          <w:rFonts w:asciiTheme="majorHAnsi" w:hAnsiTheme="majorHAnsi"/>
          <w:sz w:val="22"/>
          <w:szCs w:val="22"/>
        </w:rPr>
        <w:t xml:space="preserve">Unless otherwise detailed in </w:t>
      </w:r>
      <w:r w:rsidRPr="00A13BDE" w:rsidR="00587346">
        <w:rPr>
          <w:rFonts w:asciiTheme="majorHAnsi" w:hAnsiTheme="majorHAnsi"/>
          <w:b/>
          <w:sz w:val="22"/>
          <w:szCs w:val="22"/>
          <w:u w:val="single"/>
        </w:rPr>
        <w:t>Exhibit C</w:t>
      </w:r>
      <w:r w:rsidRPr="00A13BDE" w:rsidR="00587346">
        <w:rPr>
          <w:rFonts w:asciiTheme="majorHAnsi" w:hAnsiTheme="majorHAnsi"/>
          <w:sz w:val="22"/>
          <w:szCs w:val="22"/>
        </w:rPr>
        <w:t xml:space="preserve"> t</w:t>
      </w:r>
      <w:r w:rsidRPr="00A13BDE">
        <w:rPr>
          <w:rFonts w:asciiTheme="majorHAnsi" w:hAnsiTheme="majorHAnsi"/>
          <w:sz w:val="22"/>
          <w:szCs w:val="22"/>
        </w:rPr>
        <w:t xml:space="preserve">he Services </w:t>
      </w:r>
      <w:r w:rsidRPr="00A13BDE" w:rsidR="0002551F">
        <w:rPr>
          <w:rFonts w:asciiTheme="majorHAnsi" w:hAnsiTheme="majorHAnsi"/>
          <w:sz w:val="22"/>
          <w:szCs w:val="22"/>
        </w:rPr>
        <w:t xml:space="preserve">and License Fees </w:t>
      </w:r>
      <w:r w:rsidRPr="00A13BDE">
        <w:rPr>
          <w:rFonts w:asciiTheme="majorHAnsi" w:hAnsiTheme="majorHAnsi"/>
          <w:sz w:val="22"/>
          <w:szCs w:val="22"/>
        </w:rPr>
        <w:t>shall commence on the Activation Date (as defined below) and the Services and this Agreement shall continue for a p</w:t>
      </w:r>
      <w:r w:rsidRPr="00A13BDE" w:rsidR="00587346">
        <w:rPr>
          <w:rFonts w:asciiTheme="majorHAnsi" w:hAnsiTheme="majorHAnsi"/>
          <w:sz w:val="22"/>
          <w:szCs w:val="22"/>
        </w:rPr>
        <w:t xml:space="preserve">eriod </w:t>
      </w:r>
      <w:r w:rsidRPr="00CF3B4A" w:rsidR="00A7460C">
        <w:rPr>
          <w:rFonts w:asciiTheme="majorHAnsi" w:hAnsiTheme="majorHAnsi"/>
          <w:sz w:val="22"/>
          <w:szCs w:val="22"/>
          <w:u w:val="single"/>
        </w:rPr>
        <w:t>DEFINED IN THE EXHIBIT C</w:t>
      </w:r>
      <w:r w:rsidRPr="00A13BDE" w:rsidR="00587346">
        <w:rPr>
          <w:rFonts w:asciiTheme="majorHAnsi" w:hAnsiTheme="majorHAnsi"/>
          <w:sz w:val="22"/>
          <w:szCs w:val="22"/>
        </w:rPr>
        <w:t xml:space="preserve"> </w:t>
      </w:r>
      <w:r w:rsidRPr="00A13BDE">
        <w:rPr>
          <w:rFonts w:asciiTheme="majorHAnsi" w:hAnsiTheme="majorHAnsi"/>
          <w:sz w:val="22"/>
          <w:szCs w:val="22"/>
        </w:rPr>
        <w:t>from the Activation Date or such other period specified in this Agreement or any additional ser</w:t>
      </w:r>
      <w:r w:rsidRPr="00A13BDE" w:rsidR="00093303">
        <w:rPr>
          <w:rFonts w:asciiTheme="majorHAnsi" w:hAnsiTheme="majorHAnsi"/>
          <w:sz w:val="22"/>
          <w:szCs w:val="22"/>
        </w:rPr>
        <w:t xml:space="preserve">vices addendum. Thereafter, this Agreement </w:t>
      </w:r>
      <w:r w:rsidRPr="00A13BDE" w:rsidR="00064D92">
        <w:rPr>
          <w:rFonts w:asciiTheme="majorHAnsi" w:hAnsiTheme="majorHAnsi"/>
          <w:sz w:val="22"/>
          <w:szCs w:val="22"/>
        </w:rPr>
        <w:t>automatically</w:t>
      </w:r>
      <w:r w:rsidRPr="00A13BDE" w:rsidR="00093303">
        <w:rPr>
          <w:rFonts w:asciiTheme="majorHAnsi" w:hAnsiTheme="majorHAnsi"/>
          <w:sz w:val="22"/>
          <w:szCs w:val="22"/>
        </w:rPr>
        <w:t xml:space="preserve"> </w:t>
      </w:r>
      <w:r w:rsidRPr="00A13BDE" w:rsidR="00064D92">
        <w:rPr>
          <w:rFonts w:asciiTheme="majorHAnsi" w:hAnsiTheme="majorHAnsi"/>
          <w:sz w:val="22"/>
          <w:szCs w:val="22"/>
        </w:rPr>
        <w:t>renews under same terms</w:t>
      </w:r>
      <w:r w:rsidRPr="00A13BDE" w:rsidR="00093303">
        <w:rPr>
          <w:rFonts w:asciiTheme="majorHAnsi" w:hAnsiTheme="majorHAnsi"/>
          <w:sz w:val="22"/>
          <w:szCs w:val="22"/>
        </w:rPr>
        <w:t xml:space="preserve">, unless either </w:t>
      </w:r>
      <w:r w:rsidRPr="00A13BDE" w:rsidR="00064D92">
        <w:rPr>
          <w:rFonts w:asciiTheme="majorHAnsi" w:hAnsiTheme="majorHAnsi"/>
          <w:sz w:val="22"/>
          <w:szCs w:val="22"/>
        </w:rPr>
        <w:t xml:space="preserve">party </w:t>
      </w:r>
      <w:r w:rsidRPr="00A13BDE" w:rsidR="00093303">
        <w:rPr>
          <w:rFonts w:asciiTheme="majorHAnsi" w:hAnsiTheme="majorHAnsi"/>
          <w:sz w:val="22"/>
          <w:szCs w:val="22"/>
        </w:rPr>
        <w:t xml:space="preserve">provides written </w:t>
      </w:r>
      <w:r w:rsidRPr="00A13BDE" w:rsidR="002352A8">
        <w:rPr>
          <w:rFonts w:asciiTheme="majorHAnsi" w:hAnsiTheme="majorHAnsi"/>
          <w:sz w:val="22"/>
          <w:szCs w:val="22"/>
        </w:rPr>
        <w:t xml:space="preserve">notification of termination within </w:t>
      </w:r>
      <w:r w:rsidRPr="00A13BDE" w:rsidR="00BA4561">
        <w:rPr>
          <w:rFonts w:asciiTheme="majorHAnsi" w:hAnsiTheme="majorHAnsi"/>
          <w:sz w:val="22"/>
          <w:szCs w:val="22"/>
        </w:rPr>
        <w:t>90</w:t>
      </w:r>
      <w:r w:rsidRPr="00A13BDE" w:rsidR="002352A8">
        <w:rPr>
          <w:rFonts w:asciiTheme="majorHAnsi" w:hAnsiTheme="majorHAnsi"/>
          <w:sz w:val="22"/>
          <w:szCs w:val="22"/>
        </w:rPr>
        <w:t xml:space="preserve"> days of contract expiration.</w:t>
      </w:r>
      <w:r w:rsidRPr="00A13BDE">
        <w:rPr>
          <w:rFonts w:asciiTheme="majorHAnsi" w:hAnsiTheme="majorHAnsi"/>
          <w:sz w:val="22"/>
          <w:szCs w:val="22"/>
        </w:rPr>
        <w:t xml:space="preserve"> “Activation Date” </w:t>
      </w:r>
      <w:r w:rsidRPr="00A13BDE" w:rsidR="00587346">
        <w:rPr>
          <w:rFonts w:asciiTheme="majorHAnsi" w:hAnsiTheme="majorHAnsi"/>
          <w:sz w:val="22"/>
          <w:szCs w:val="22"/>
        </w:rPr>
        <w:t>will be</w:t>
      </w:r>
      <w:r w:rsidRPr="00A13BDE">
        <w:rPr>
          <w:rFonts w:asciiTheme="majorHAnsi" w:hAnsiTheme="majorHAnsi"/>
          <w:sz w:val="22"/>
          <w:szCs w:val="22"/>
        </w:rPr>
        <w:t xml:space="preserve"> the day following the issuance of an administrator login </w:t>
      </w:r>
      <w:r w:rsidRPr="00A13BDE" w:rsidR="00BA03B1">
        <w:rPr>
          <w:rFonts w:asciiTheme="majorHAnsi" w:hAnsiTheme="majorHAnsi"/>
          <w:sz w:val="22"/>
          <w:szCs w:val="22"/>
        </w:rPr>
        <w:t xml:space="preserve">to the sandbox or development site </w:t>
      </w:r>
      <w:r w:rsidRPr="00A13BDE">
        <w:rPr>
          <w:rFonts w:asciiTheme="majorHAnsi" w:hAnsiTheme="majorHAnsi"/>
          <w:sz w:val="22"/>
          <w:szCs w:val="22"/>
        </w:rPr>
        <w:t xml:space="preserve">to Customer to enable access the Services.  </w:t>
      </w:r>
    </w:p>
    <w:p w:rsidR="00C44A25" w:rsidRPr="00A13BDE" w:rsidP="00C44A25">
      <w:pPr>
        <w:pStyle w:val="Paragraph"/>
        <w:rPr>
          <w:rFonts w:asciiTheme="majorHAnsi" w:hAnsiTheme="majorHAnsi"/>
          <w:sz w:val="22"/>
          <w:szCs w:val="22"/>
        </w:rPr>
      </w:pPr>
      <w:r w:rsidRPr="00A13BDE">
        <w:rPr>
          <w:rFonts w:asciiTheme="majorHAnsi" w:hAnsiTheme="majorHAnsi"/>
          <w:b/>
          <w:sz w:val="22"/>
          <w:szCs w:val="22"/>
        </w:rPr>
        <w:t>TERMINATION</w:t>
      </w:r>
      <w:r w:rsidRPr="00A13BDE">
        <w:rPr>
          <w:rFonts w:asciiTheme="majorHAnsi" w:hAnsiTheme="majorHAnsi"/>
          <w:sz w:val="22"/>
          <w:szCs w:val="22"/>
        </w:rPr>
        <w:t>.</w:t>
      </w:r>
    </w:p>
    <w:p w:rsidR="00C44A25" w:rsidRPr="00A13BDE" w:rsidP="00C44A25">
      <w:pPr>
        <w:pStyle w:val="Sub-heading"/>
        <w:rPr>
          <w:rFonts w:asciiTheme="majorHAnsi" w:hAnsiTheme="majorHAnsi"/>
          <w:sz w:val="22"/>
          <w:szCs w:val="22"/>
        </w:rPr>
      </w:pPr>
      <w:r w:rsidRPr="00A13BDE">
        <w:rPr>
          <w:rFonts w:asciiTheme="majorHAnsi" w:hAnsiTheme="majorHAnsi"/>
          <w:b/>
          <w:sz w:val="22"/>
          <w:szCs w:val="22"/>
        </w:rPr>
        <w:t>Breach</w:t>
      </w:r>
      <w:r w:rsidRPr="00A13BDE">
        <w:rPr>
          <w:rFonts w:asciiTheme="majorHAnsi" w:hAnsiTheme="majorHAnsi"/>
          <w:sz w:val="22"/>
          <w:szCs w:val="22"/>
        </w:rPr>
        <w:t>.  Except as provided in Section 11.3 below, either party may terminate this Agreement upon written notice if the other party has breached a material term of this Agreement and has not cured such breach within thirty (30) days of receipt of notice from the non-breaching party specifying the breach.</w:t>
      </w:r>
    </w:p>
    <w:p w:rsidR="00C44A25" w:rsidRPr="00A13BDE" w:rsidP="00C44A25">
      <w:pPr>
        <w:pStyle w:val="Sub-heading"/>
        <w:numPr>
          <w:ilvl w:val="0"/>
          <w:numId w:val="0"/>
        </w:numPr>
        <w:rPr>
          <w:rFonts w:asciiTheme="majorHAnsi" w:hAnsiTheme="majorHAnsi"/>
          <w:sz w:val="22"/>
          <w:szCs w:val="22"/>
        </w:rPr>
      </w:pPr>
    </w:p>
    <w:p w:rsidR="0025417B" w:rsidP="00C44A25">
      <w:pPr>
        <w:pStyle w:val="Sub-heading"/>
        <w:rPr>
          <w:ins w:id="12" w:author=" " w:date="0001-01-01T00:00:00Z"/>
          <w:rFonts w:asciiTheme="majorHAnsi" w:hAnsiTheme="majorHAnsi"/>
          <w:sz w:val="22"/>
          <w:szCs w:val="22"/>
        </w:rPr>
      </w:pPr>
      <w:r w:rsidRPr="00A13BDE">
        <w:rPr>
          <w:rFonts w:asciiTheme="majorHAnsi" w:hAnsiTheme="majorHAnsi"/>
          <w:b/>
          <w:sz w:val="22"/>
          <w:szCs w:val="22"/>
        </w:rPr>
        <w:t>Insolvency</w:t>
      </w:r>
      <w:r w:rsidRPr="00A13BDE">
        <w:rPr>
          <w:rFonts w:asciiTheme="majorHAnsi" w:hAnsiTheme="majorHAnsi"/>
          <w:sz w:val="22"/>
          <w:szCs w:val="22"/>
        </w:rPr>
        <w:t>.  Either party may terminate this Agreement if (i) the other party has a receiver appointed for it or its property; (ii) the other party makes an assignment for the benefit of creditors; (iii) any proceedings are commenced by, for or against the other party under any bankruptcy, insolvency or debtor’s relief law; or (iv) the other party is liquidated or dissolved.</w:t>
      </w:r>
    </w:p>
    <w:p w:rsidR="00522D75" w:rsidP="00522D75">
      <w:pPr>
        <w:pStyle w:val="ListParagraph"/>
        <w:pPrChange w:id="13" w:author=" " w:date="0001-01-01T00:00:00Z">
          <w:pPr>
            <w:pStyle w:val="Sub-heading"/>
          </w:pPr>
        </w:pPrChange>
        <w:rPr>
          <w:ins w:id="14" w:author=" " w:date="0001-01-01T00:00:00Z"/>
          <w:rFonts w:asciiTheme="majorHAnsi" w:hAnsiTheme="majorHAnsi"/>
          <w:sz w:val="22"/>
          <w:szCs w:val="22"/>
        </w:rPr>
      </w:pPr>
    </w:p>
    <w:p w:rsidR="00522D75" w:rsidRPr="00A13BDE" w:rsidP="00C44A25">
      <w:pPr>
        <w:pStyle w:val="Sub-heading"/>
        <w:rPr>
          <w:rFonts w:asciiTheme="majorHAnsi" w:hAnsiTheme="majorHAnsi"/>
          <w:sz w:val="22"/>
          <w:szCs w:val="22"/>
        </w:rPr>
      </w:pPr>
      <w:ins w:id="15" w:author=" " w:date="0001-01-01T00:00:00Z">
        <w:r>
          <w:rPr>
            <w:rFonts w:asciiTheme="majorHAnsi" w:hAnsiTheme="majorHAnsi"/>
            <w:sz w:val="22"/>
            <w:szCs w:val="22"/>
          </w:rPr>
          <w:t>Sale or Assign</w:t>
        </w:r>
      </w:ins>
      <w:ins w:id="16" w:author=" " w:date="0001-01-01T00:00:00Z">
        <w:r>
          <w:rPr>
            <w:rFonts w:asciiTheme="majorHAnsi" w:hAnsiTheme="majorHAnsi"/>
            <w:sz w:val="22"/>
            <w:szCs w:val="22"/>
          </w:rPr>
          <w:t>me</w:t>
        </w:r>
      </w:ins>
      <w:ins w:id="17" w:author=" " w:date="0001-01-01T00:00:00Z">
        <w:r>
          <w:rPr>
            <w:rFonts w:asciiTheme="majorHAnsi" w:hAnsiTheme="majorHAnsi"/>
            <w:sz w:val="22"/>
            <w:szCs w:val="22"/>
          </w:rPr>
          <w:t xml:space="preserve">nt of YOURMEMBERSHIP </w:t>
        </w:r>
      </w:ins>
      <w:ins w:id="18" w:author=" " w:date="0001-01-01T00:00:00Z">
        <w:r>
          <w:rPr>
            <w:rFonts w:asciiTheme="majorHAnsi" w:hAnsiTheme="majorHAnsi"/>
            <w:sz w:val="22"/>
            <w:szCs w:val="22"/>
          </w:rPr>
          <w:t xml:space="preserve">and/or Crowd Wisdom </w:t>
        </w:r>
      </w:ins>
      <w:ins w:id="19" w:author=" " w:date="0001-01-01T00:00:00Z">
        <w:r>
          <w:rPr>
            <w:rFonts w:asciiTheme="majorHAnsi" w:hAnsiTheme="majorHAnsi"/>
            <w:sz w:val="22"/>
            <w:szCs w:val="22"/>
          </w:rPr>
          <w:t>to third party</w:t>
        </w:r>
      </w:ins>
      <w:ins w:id="20" w:author=" " w:date="0001-01-01T00:00:00Z">
        <w:r>
          <w:rPr>
            <w:rFonts w:asciiTheme="majorHAnsi" w:hAnsiTheme="majorHAnsi"/>
            <w:sz w:val="22"/>
            <w:szCs w:val="22"/>
          </w:rPr>
          <w:t>.</w:t>
        </w:r>
      </w:ins>
      <w:ins w:id="21" w:author=" " w:date="0001-01-01T00:00:00Z">
        <w:r>
          <w:rPr>
            <w:rFonts w:asciiTheme="majorHAnsi" w:hAnsiTheme="majorHAnsi"/>
            <w:sz w:val="22"/>
            <w:szCs w:val="22"/>
          </w:rPr>
          <w:t xml:space="preserve"> Customer shall have the right to terminate this </w:t>
        </w:r>
      </w:ins>
      <w:ins w:id="22" w:author=" " w:date="0001-01-01T00:00:00Z">
        <w:r>
          <w:rPr>
            <w:rFonts w:asciiTheme="majorHAnsi" w:hAnsiTheme="majorHAnsi"/>
            <w:sz w:val="22"/>
            <w:szCs w:val="22"/>
          </w:rPr>
          <w:t>Agreement upon recipt of notice that either Y</w:t>
        </w:r>
      </w:ins>
      <w:ins w:id="23" w:author=" " w:date="0001-01-01T00:00:00Z">
        <w:r>
          <w:rPr>
            <w:rFonts w:asciiTheme="majorHAnsi" w:hAnsiTheme="majorHAnsi"/>
            <w:sz w:val="22"/>
            <w:szCs w:val="22"/>
          </w:rPr>
          <w:t>OURMEMBERSHIP and/or</w:t>
        </w:r>
      </w:ins>
      <w:bookmarkStart w:id="24" w:name="_GoBack"/>
      <w:bookmarkEnd w:id="24"/>
      <w:ins w:id="25" w:author=" " w:date="0001-01-01T00:00:00Z">
        <w:r>
          <w:rPr>
            <w:rFonts w:asciiTheme="majorHAnsi" w:hAnsiTheme="majorHAnsi"/>
            <w:sz w:val="22"/>
            <w:szCs w:val="22"/>
          </w:rPr>
          <w:t xml:space="preserve"> Crowd Wisdom has been sold or assigned to a third party.</w:t>
        </w:r>
      </w:ins>
    </w:p>
    <w:p w:rsidR="0025417B" w:rsidRPr="00A13BDE" w:rsidP="0025417B">
      <w:pPr>
        <w:pStyle w:val="Sub-heading"/>
        <w:numPr>
          <w:ilvl w:val="0"/>
          <w:numId w:val="0"/>
        </w:numPr>
        <w:rPr>
          <w:rFonts w:asciiTheme="majorHAnsi" w:hAnsiTheme="majorHAnsi"/>
          <w:sz w:val="22"/>
          <w:szCs w:val="22"/>
        </w:rPr>
      </w:pPr>
    </w:p>
    <w:p w:rsidR="0025417B" w:rsidRPr="00A13BDE" w:rsidP="0025417B">
      <w:pPr>
        <w:pStyle w:val="Sub-heading"/>
        <w:rPr>
          <w:rFonts w:asciiTheme="majorHAnsi" w:hAnsiTheme="majorHAnsi"/>
          <w:sz w:val="22"/>
          <w:szCs w:val="22"/>
        </w:rPr>
      </w:pPr>
      <w:r w:rsidRPr="00A13BDE">
        <w:rPr>
          <w:rFonts w:asciiTheme="majorHAnsi" w:hAnsiTheme="majorHAnsi"/>
          <w:b/>
          <w:sz w:val="22"/>
          <w:szCs w:val="22"/>
        </w:rPr>
        <w:t>Failure to Pay/Customer Conduct</w:t>
      </w:r>
      <w:r w:rsidRPr="00A13BDE">
        <w:rPr>
          <w:rFonts w:asciiTheme="majorHAnsi" w:hAnsiTheme="majorHAnsi"/>
          <w:sz w:val="22"/>
          <w:szCs w:val="22"/>
        </w:rPr>
        <w:t xml:space="preserve">.  </w:t>
      </w:r>
      <w:r w:rsidR="0001602F">
        <w:rPr>
          <w:rFonts w:asciiTheme="majorHAnsi" w:hAnsiTheme="majorHAnsi"/>
          <w:sz w:val="22"/>
          <w:szCs w:val="22"/>
        </w:rPr>
        <w:t>YOURMEMBERSHIP</w:t>
      </w:r>
      <w:r w:rsidRPr="00A13BDE">
        <w:rPr>
          <w:rFonts w:asciiTheme="majorHAnsi" w:hAnsiTheme="majorHAnsi"/>
          <w:sz w:val="22"/>
          <w:szCs w:val="22"/>
        </w:rPr>
        <w:t xml:space="preserve"> may suspend or terminate the Services, at its sole option, </w:t>
      </w:r>
      <w:r w:rsidRPr="00A13BDE" w:rsidR="00647B85">
        <w:rPr>
          <w:rFonts w:asciiTheme="majorHAnsi" w:hAnsiTheme="majorHAnsi"/>
          <w:sz w:val="22"/>
          <w:szCs w:val="22"/>
        </w:rPr>
        <w:t>upon written notice, if the other party is delinquent on payment of any undisputed amount by more than ninety (90) days, or has breached any other material term of this Agreement, and has not cured such nonpayment or other breach</w:t>
      </w:r>
    </w:p>
    <w:p w:rsidR="0025417B" w:rsidRPr="00A13BDE" w:rsidP="0025417B">
      <w:pPr>
        <w:pStyle w:val="Sub-heading"/>
        <w:numPr>
          <w:ilvl w:val="0"/>
          <w:numId w:val="0"/>
        </w:numPr>
        <w:rPr>
          <w:rFonts w:asciiTheme="majorHAnsi" w:hAnsiTheme="majorHAnsi"/>
          <w:sz w:val="22"/>
          <w:szCs w:val="22"/>
        </w:rPr>
      </w:pPr>
    </w:p>
    <w:p w:rsidR="00516057" w:rsidRPr="00A13BDE" w:rsidP="0025417B">
      <w:pPr>
        <w:pStyle w:val="Sub-heading"/>
        <w:rPr>
          <w:rFonts w:asciiTheme="majorHAnsi" w:hAnsiTheme="majorHAnsi"/>
          <w:sz w:val="22"/>
          <w:szCs w:val="22"/>
        </w:rPr>
      </w:pPr>
      <w:r w:rsidRPr="00A13BDE">
        <w:rPr>
          <w:rFonts w:asciiTheme="majorHAnsi" w:hAnsiTheme="majorHAnsi"/>
          <w:b/>
          <w:sz w:val="22"/>
          <w:szCs w:val="22"/>
        </w:rPr>
        <w:t>Effect of Termination</w:t>
      </w:r>
      <w:r w:rsidRPr="00A13BDE">
        <w:rPr>
          <w:rFonts w:asciiTheme="majorHAnsi" w:hAnsiTheme="majorHAnsi"/>
          <w:sz w:val="22"/>
          <w:szCs w:val="22"/>
        </w:rPr>
        <w:t xml:space="preserve">.  </w:t>
      </w:r>
      <w:r w:rsidR="0001602F">
        <w:rPr>
          <w:rFonts w:asciiTheme="majorHAnsi" w:hAnsiTheme="majorHAnsi"/>
          <w:sz w:val="22"/>
          <w:szCs w:val="22"/>
        </w:rPr>
        <w:t>YOURMEMBERSHIP</w:t>
      </w:r>
      <w:r w:rsidRPr="00A13BDE">
        <w:rPr>
          <w:rFonts w:asciiTheme="majorHAnsi" w:hAnsiTheme="majorHAnsi"/>
          <w:sz w:val="22"/>
          <w:szCs w:val="22"/>
        </w:rPr>
        <w:t xml:space="preserve"> shall not be liable to Customer or any third party for suspension or termination of the Services in accordance with this Agreement.  If Customer or </w:t>
      </w:r>
      <w:r w:rsidR="0001602F">
        <w:rPr>
          <w:rFonts w:asciiTheme="majorHAnsi" w:hAnsiTheme="majorHAnsi"/>
          <w:sz w:val="22"/>
          <w:szCs w:val="22"/>
        </w:rPr>
        <w:t>YOURMEMBERSHIP</w:t>
      </w:r>
      <w:r w:rsidRPr="00A13BDE" w:rsidR="00174859">
        <w:rPr>
          <w:rFonts w:asciiTheme="majorHAnsi" w:hAnsiTheme="majorHAnsi"/>
          <w:sz w:val="22"/>
          <w:szCs w:val="22"/>
        </w:rPr>
        <w:t xml:space="preserve"> terminates this Agreement</w:t>
      </w:r>
      <w:r w:rsidRPr="00A13BDE">
        <w:rPr>
          <w:rFonts w:asciiTheme="majorHAnsi" w:hAnsiTheme="majorHAnsi"/>
          <w:sz w:val="22"/>
          <w:szCs w:val="22"/>
        </w:rPr>
        <w:t xml:space="preserve">, Customer will be obligated to pay the balance due for all Services provided up to and prior to termination only.  Upon the effective date of expiration or termination of this Agreement for any reason, whether by Customer or </w:t>
      </w:r>
      <w:r w:rsidR="0001602F">
        <w:rPr>
          <w:rFonts w:asciiTheme="majorHAnsi" w:hAnsiTheme="majorHAnsi"/>
          <w:sz w:val="22"/>
          <w:szCs w:val="22"/>
        </w:rPr>
        <w:t>YOURMEMBERSHIP</w:t>
      </w:r>
      <w:r w:rsidRPr="00A13BDE">
        <w:rPr>
          <w:rFonts w:asciiTheme="majorHAnsi" w:hAnsiTheme="majorHAnsi"/>
          <w:sz w:val="22"/>
          <w:szCs w:val="22"/>
        </w:rPr>
        <w:t>, Customer’s right to use the Services shall immediately c</w:t>
      </w:r>
      <w:r w:rsidRPr="00A13BDE" w:rsidR="00B56850">
        <w:rPr>
          <w:rFonts w:asciiTheme="majorHAnsi" w:hAnsiTheme="majorHAnsi"/>
          <w:sz w:val="22"/>
          <w:szCs w:val="22"/>
        </w:rPr>
        <w:t xml:space="preserve">ease.  Sections 6.1, 7.2, 8.2, </w:t>
      </w:r>
      <w:r w:rsidRPr="00A13BDE" w:rsidR="009404B4">
        <w:rPr>
          <w:rFonts w:asciiTheme="majorHAnsi" w:hAnsiTheme="majorHAnsi"/>
          <w:sz w:val="22"/>
          <w:szCs w:val="22"/>
        </w:rPr>
        <w:t xml:space="preserve">and </w:t>
      </w:r>
      <w:r w:rsidRPr="00A13BDE">
        <w:rPr>
          <w:rFonts w:asciiTheme="majorHAnsi" w:hAnsiTheme="majorHAnsi"/>
          <w:sz w:val="22"/>
          <w:szCs w:val="22"/>
        </w:rPr>
        <w:t xml:space="preserve">11.4 of this Agreement and any other provisions which by their nature are intended to survive shall survive its expiration or termination for any reason.  </w:t>
      </w:r>
    </w:p>
    <w:p w:rsidR="00516057" w:rsidRPr="00A13BDE" w:rsidP="00516057">
      <w:pPr>
        <w:pStyle w:val="Sub-heading"/>
        <w:numPr>
          <w:ilvl w:val="0"/>
          <w:numId w:val="0"/>
        </w:numPr>
        <w:rPr>
          <w:rFonts w:asciiTheme="majorHAnsi" w:hAnsiTheme="majorHAnsi"/>
          <w:b/>
          <w:sz w:val="22"/>
          <w:szCs w:val="22"/>
        </w:rPr>
      </w:pPr>
    </w:p>
    <w:p w:rsidR="0025417B" w:rsidRPr="00A13BDE" w:rsidP="00516057">
      <w:pPr>
        <w:pStyle w:val="Sub-heading"/>
        <w:numPr>
          <w:ilvl w:val="0"/>
          <w:numId w:val="0"/>
        </w:numPr>
        <w:rPr>
          <w:rFonts w:asciiTheme="majorHAnsi" w:hAnsiTheme="majorHAnsi"/>
          <w:sz w:val="22"/>
          <w:szCs w:val="22"/>
        </w:rPr>
      </w:pPr>
      <w:r>
        <w:rPr>
          <w:rFonts w:asciiTheme="majorHAnsi" w:hAnsiTheme="majorHAnsi"/>
          <w:b/>
          <w:sz w:val="22"/>
          <w:szCs w:val="22"/>
        </w:rPr>
        <w:t>YOURMEMBERSHIP</w:t>
      </w:r>
      <w:r w:rsidRPr="00A13BDE" w:rsidR="00AE458D">
        <w:rPr>
          <w:rFonts w:asciiTheme="majorHAnsi" w:hAnsiTheme="majorHAnsi"/>
          <w:b/>
          <w:sz w:val="22"/>
          <w:szCs w:val="22"/>
        </w:rPr>
        <w:t xml:space="preserve"> shall retain Customer Content for a period of </w:t>
      </w:r>
      <w:r w:rsidRPr="00A13BDE" w:rsidR="002352A8">
        <w:rPr>
          <w:rFonts w:asciiTheme="majorHAnsi" w:hAnsiTheme="majorHAnsi"/>
          <w:b/>
          <w:sz w:val="22"/>
          <w:szCs w:val="22"/>
          <w:u w:val="single"/>
        </w:rPr>
        <w:t>one hundred</w:t>
      </w:r>
      <w:r w:rsidRPr="00A13BDE" w:rsidR="00AE458D">
        <w:rPr>
          <w:rFonts w:asciiTheme="majorHAnsi" w:hAnsiTheme="majorHAnsi"/>
          <w:b/>
          <w:sz w:val="22"/>
          <w:szCs w:val="22"/>
          <w:u w:val="single"/>
        </w:rPr>
        <w:t xml:space="preserve"> </w:t>
      </w:r>
      <w:r w:rsidRPr="00A13BDE" w:rsidR="002352A8">
        <w:rPr>
          <w:rFonts w:asciiTheme="majorHAnsi" w:hAnsiTheme="majorHAnsi"/>
          <w:b/>
          <w:sz w:val="22"/>
          <w:szCs w:val="22"/>
          <w:u w:val="single"/>
        </w:rPr>
        <w:t xml:space="preserve">twenty </w:t>
      </w:r>
      <w:r w:rsidRPr="00A13BDE" w:rsidR="00AE458D">
        <w:rPr>
          <w:rFonts w:asciiTheme="majorHAnsi" w:hAnsiTheme="majorHAnsi"/>
          <w:b/>
          <w:sz w:val="22"/>
          <w:szCs w:val="22"/>
          <w:u w:val="single"/>
        </w:rPr>
        <w:t>(</w:t>
      </w:r>
      <w:r w:rsidRPr="00A13BDE" w:rsidR="002352A8">
        <w:rPr>
          <w:rFonts w:asciiTheme="majorHAnsi" w:hAnsiTheme="majorHAnsi"/>
          <w:b/>
          <w:sz w:val="22"/>
          <w:szCs w:val="22"/>
          <w:u w:val="single"/>
        </w:rPr>
        <w:t>12</w:t>
      </w:r>
      <w:r w:rsidRPr="00A13BDE" w:rsidR="00976249">
        <w:rPr>
          <w:rFonts w:asciiTheme="majorHAnsi" w:hAnsiTheme="majorHAnsi"/>
          <w:b/>
          <w:sz w:val="22"/>
          <w:szCs w:val="22"/>
          <w:u w:val="single"/>
        </w:rPr>
        <w:t>0</w:t>
      </w:r>
      <w:r w:rsidRPr="00A13BDE" w:rsidR="00AE458D">
        <w:rPr>
          <w:rFonts w:asciiTheme="majorHAnsi" w:hAnsiTheme="majorHAnsi"/>
          <w:b/>
          <w:sz w:val="22"/>
          <w:szCs w:val="22"/>
          <w:u w:val="single"/>
        </w:rPr>
        <w:t>) days</w:t>
      </w:r>
      <w:r w:rsidRPr="00A13BDE" w:rsidR="00AE458D">
        <w:rPr>
          <w:rFonts w:asciiTheme="majorHAnsi" w:hAnsiTheme="majorHAnsi"/>
          <w:b/>
          <w:sz w:val="22"/>
          <w:szCs w:val="22"/>
        </w:rPr>
        <w:t xml:space="preserve"> after expiration or termination of this Agreement</w:t>
      </w:r>
      <w:r w:rsidRPr="00A13BDE" w:rsidR="00AE458D">
        <w:rPr>
          <w:rFonts w:asciiTheme="majorHAnsi" w:hAnsiTheme="majorHAnsi"/>
          <w:sz w:val="22"/>
          <w:szCs w:val="22"/>
        </w:rPr>
        <w:t xml:space="preserve">.  Customer may request that </w:t>
      </w:r>
      <w:r>
        <w:rPr>
          <w:rFonts w:asciiTheme="majorHAnsi" w:hAnsiTheme="majorHAnsi"/>
          <w:sz w:val="22"/>
          <w:szCs w:val="22"/>
        </w:rPr>
        <w:t>YOURMEMBERSHIP</w:t>
      </w:r>
      <w:r w:rsidRPr="00A13BDE" w:rsidR="00AE458D">
        <w:rPr>
          <w:rFonts w:asciiTheme="majorHAnsi" w:hAnsiTheme="majorHAnsi"/>
          <w:sz w:val="22"/>
          <w:szCs w:val="22"/>
        </w:rPr>
        <w:t xml:space="preserve"> export the Customer Content to Customer or a new Customer-selected vendor; </w:t>
      </w:r>
      <w:r>
        <w:rPr>
          <w:rFonts w:asciiTheme="majorHAnsi" w:hAnsiTheme="majorHAnsi"/>
          <w:sz w:val="22"/>
          <w:szCs w:val="22"/>
        </w:rPr>
        <w:t>YOURMEMBERSHIP</w:t>
      </w:r>
      <w:r w:rsidRPr="00A13BDE" w:rsidR="00AE458D">
        <w:rPr>
          <w:rFonts w:asciiTheme="majorHAnsi" w:hAnsiTheme="majorHAnsi"/>
          <w:sz w:val="22"/>
          <w:szCs w:val="22"/>
        </w:rPr>
        <w:t xml:space="preserve"> agrees to provide such services </w:t>
      </w:r>
      <w:r w:rsidRPr="00A13BDE" w:rsidR="00AE458D">
        <w:rPr>
          <w:rFonts w:asciiTheme="majorHAnsi" w:hAnsiTheme="majorHAnsi"/>
          <w:sz w:val="22"/>
          <w:szCs w:val="22"/>
        </w:rPr>
        <w:t xml:space="preserve">at its then current rates </w:t>
      </w:r>
      <w:r w:rsidRPr="00A13BDE" w:rsidR="00AE458D">
        <w:rPr>
          <w:rFonts w:asciiTheme="majorHAnsi" w:hAnsiTheme="majorHAnsi"/>
          <w:sz w:val="22"/>
          <w:szCs w:val="22"/>
        </w:rPr>
        <w:t xml:space="preserve">on a time and materials basis. </w:t>
      </w:r>
      <w:r w:rsidRPr="00A13BDE" w:rsidR="00006423">
        <w:rPr>
          <w:rFonts w:asciiTheme="majorHAnsi" w:hAnsiTheme="majorHAnsi"/>
          <w:sz w:val="22"/>
          <w:szCs w:val="22"/>
        </w:rPr>
        <w:t>Interoperable content will be provided in the file format uploaded. Learner transcript data will be provided in delimited, text file format.</w:t>
      </w:r>
      <w:r w:rsidRPr="00A13BDE" w:rsidR="00AE458D">
        <w:rPr>
          <w:rFonts w:asciiTheme="majorHAnsi" w:hAnsiTheme="majorHAnsi"/>
          <w:sz w:val="22"/>
          <w:szCs w:val="22"/>
        </w:rPr>
        <w:t xml:space="preserve"> </w:t>
      </w:r>
      <w:r w:rsidRPr="00A13BDE" w:rsidR="00AE458D">
        <w:rPr>
          <w:rFonts w:asciiTheme="majorHAnsi" w:hAnsiTheme="majorHAnsi"/>
          <w:b/>
          <w:sz w:val="22"/>
          <w:szCs w:val="22"/>
        </w:rPr>
        <w:t xml:space="preserve">After </w:t>
      </w:r>
      <w:r w:rsidRPr="00A13BDE" w:rsidR="00006423">
        <w:rPr>
          <w:rFonts w:asciiTheme="majorHAnsi" w:hAnsiTheme="majorHAnsi"/>
          <w:b/>
          <w:sz w:val="22"/>
          <w:szCs w:val="22"/>
        </w:rPr>
        <w:t>one hundred twenty (12</w:t>
      </w:r>
      <w:r w:rsidRPr="00A13BDE" w:rsidR="00AE458D">
        <w:rPr>
          <w:rFonts w:asciiTheme="majorHAnsi" w:hAnsiTheme="majorHAnsi"/>
          <w:b/>
          <w:sz w:val="22"/>
          <w:szCs w:val="22"/>
        </w:rPr>
        <w:t xml:space="preserve">0) days, </w:t>
      </w:r>
      <w:r>
        <w:rPr>
          <w:rFonts w:asciiTheme="majorHAnsi" w:hAnsiTheme="majorHAnsi"/>
          <w:b/>
          <w:sz w:val="22"/>
          <w:szCs w:val="22"/>
        </w:rPr>
        <w:t>YOURMEMBERSHIP</w:t>
      </w:r>
      <w:r w:rsidRPr="00A13BDE" w:rsidR="00AE458D">
        <w:rPr>
          <w:rFonts w:asciiTheme="majorHAnsi" w:hAnsiTheme="majorHAnsi"/>
          <w:b/>
          <w:sz w:val="22"/>
          <w:szCs w:val="22"/>
        </w:rPr>
        <w:t xml:space="preserve"> </w:t>
      </w:r>
      <w:r w:rsidRPr="00A13BDE" w:rsidR="00AE458D">
        <w:rPr>
          <w:rFonts w:asciiTheme="majorHAnsi" w:hAnsiTheme="majorHAnsi"/>
          <w:b/>
          <w:sz w:val="22"/>
          <w:szCs w:val="22"/>
        </w:rPr>
        <w:t xml:space="preserve">may </w:t>
      </w:r>
      <w:r w:rsidRPr="00A13BDE" w:rsidR="00AE458D">
        <w:rPr>
          <w:rFonts w:asciiTheme="majorHAnsi" w:hAnsiTheme="majorHAnsi"/>
          <w:b/>
          <w:sz w:val="22"/>
          <w:szCs w:val="22"/>
        </w:rPr>
        <w:t>delete and destroy all Customer Content without notice or further liability to Customer.</w:t>
      </w:r>
      <w:r w:rsidRPr="00A13BDE" w:rsidR="00AE458D">
        <w:rPr>
          <w:rFonts w:asciiTheme="majorHAnsi" w:hAnsiTheme="majorHAnsi"/>
          <w:sz w:val="22"/>
          <w:szCs w:val="22"/>
        </w:rPr>
        <w:t xml:space="preserve">  </w:t>
      </w:r>
    </w:p>
    <w:p w:rsidR="001C27D7" w:rsidRPr="00A13BDE" w:rsidP="001C27D7">
      <w:pPr>
        <w:pStyle w:val="Sub-heading"/>
        <w:numPr>
          <w:ilvl w:val="0"/>
          <w:numId w:val="0"/>
        </w:numPr>
        <w:rPr>
          <w:rFonts w:asciiTheme="majorHAnsi" w:hAnsiTheme="majorHAnsi"/>
        </w:rPr>
      </w:pPr>
    </w:p>
    <w:p w:rsidR="0025417B" w:rsidRPr="00A13BDE" w:rsidP="0025417B">
      <w:pPr>
        <w:pStyle w:val="Paragraph"/>
        <w:rPr>
          <w:rFonts w:asciiTheme="majorHAnsi" w:hAnsiTheme="majorHAnsi"/>
          <w:sz w:val="22"/>
          <w:szCs w:val="22"/>
        </w:rPr>
      </w:pPr>
      <w:r w:rsidRPr="00A13BDE">
        <w:rPr>
          <w:rFonts w:asciiTheme="majorHAnsi" w:hAnsiTheme="majorHAnsi"/>
          <w:b/>
          <w:bCs/>
          <w:sz w:val="22"/>
          <w:szCs w:val="22"/>
        </w:rPr>
        <w:t>PROPRIETARY RIGHTS.</w:t>
      </w:r>
      <w:r w:rsidRPr="00A13BDE">
        <w:rPr>
          <w:rFonts w:asciiTheme="majorHAnsi" w:hAnsiTheme="majorHAnsi"/>
          <w:sz w:val="22"/>
          <w:szCs w:val="22"/>
        </w:rPr>
        <w:t xml:space="preserve">  </w:t>
      </w:r>
      <w:ins w:id="26" w:author=" " w:date="0001-01-01T00:00:00Z">
        <w:r w:rsidR="00AD7A2B">
          <w:rPr>
            <w:rFonts w:asciiTheme="majorHAnsi" w:hAnsiTheme="majorHAnsi"/>
            <w:sz w:val="22"/>
            <w:szCs w:val="22"/>
          </w:rPr>
          <w:t xml:space="preserve">Except for what is set forth in paragraph 6.1 of this Agreement, </w:t>
        </w:r>
      </w:ins>
      <w:r w:rsidRPr="00A13BDE">
        <w:rPr>
          <w:rFonts w:asciiTheme="majorHAnsi" w:hAnsiTheme="majorHAnsi"/>
          <w:sz w:val="22"/>
          <w:szCs w:val="22"/>
        </w:rPr>
        <w:t xml:space="preserve">Customer acknowledges that </w:t>
      </w:r>
      <w:r w:rsidR="0001602F">
        <w:rPr>
          <w:rFonts w:asciiTheme="majorHAnsi" w:hAnsiTheme="majorHAnsi"/>
          <w:sz w:val="22"/>
          <w:szCs w:val="22"/>
        </w:rPr>
        <w:t>YOURMEMBERSHIP</w:t>
      </w:r>
      <w:r w:rsidRPr="00A13BDE">
        <w:rPr>
          <w:rFonts w:asciiTheme="majorHAnsi" w:hAnsiTheme="majorHAnsi"/>
          <w:sz w:val="22"/>
          <w:szCs w:val="22"/>
        </w:rPr>
        <w:t xml:space="preserve"> owns and will continue to own all right title and interest in and to the Services and all content elements, templates, work-flows, software, features, modifications, improvements, </w:t>
      </w:r>
      <w:r w:rsidRPr="00A13BDE">
        <w:rPr>
          <w:rFonts w:asciiTheme="majorHAnsi" w:hAnsiTheme="majorHAnsi"/>
          <w:sz w:val="22"/>
          <w:szCs w:val="22"/>
        </w:rPr>
        <w:t xml:space="preserve">upgrades and derivative works incorporated into or related to the Services (excluding the Customer Content and the Authorized User Data). </w:t>
      </w:r>
      <w:r w:rsidR="0001602F">
        <w:rPr>
          <w:rFonts w:asciiTheme="majorHAnsi" w:hAnsiTheme="majorHAnsi"/>
          <w:sz w:val="22"/>
          <w:szCs w:val="22"/>
        </w:rPr>
        <w:t>YOURMEMBERSHIP</w:t>
      </w:r>
      <w:r w:rsidRPr="00A13BDE">
        <w:rPr>
          <w:rFonts w:asciiTheme="majorHAnsi" w:hAnsiTheme="majorHAnsi"/>
          <w:sz w:val="22"/>
          <w:szCs w:val="22"/>
        </w:rPr>
        <w:t xml:space="preserve"> retains exclusive ownership of the same throughout the world, including all related copyrights, trademarks, service marks, patents, trade secrets or other proprietary rights thereto.   Except as expressly stated herein, this Agreement does not transfer any right, title or interest in the Services or any component thereof to Customer.  Customer agrees that it or its employees, contractors or agents may provide or create certain feedback or innovations regarding the attributes, performance or features of the Services (collectively, “Feedback”).  Customer hereby assigns and agrees to assign all right, title and interest it may have in any Feedback to </w:t>
      </w:r>
      <w:r w:rsidR="0001602F">
        <w:rPr>
          <w:rFonts w:asciiTheme="majorHAnsi" w:hAnsiTheme="majorHAnsi"/>
          <w:sz w:val="22"/>
          <w:szCs w:val="22"/>
        </w:rPr>
        <w:t>YOURMEMBERSHIP</w:t>
      </w:r>
      <w:r w:rsidRPr="00A13BDE">
        <w:rPr>
          <w:rFonts w:asciiTheme="majorHAnsi" w:hAnsiTheme="majorHAnsi"/>
          <w:sz w:val="22"/>
          <w:szCs w:val="22"/>
        </w:rPr>
        <w:t xml:space="preserve">.  If, for any reason, Customer’s assignment of the Feedback is ineffective, Customer hereby grants and agrees to grant to </w:t>
      </w:r>
      <w:r w:rsidR="0001602F">
        <w:rPr>
          <w:rFonts w:asciiTheme="majorHAnsi" w:hAnsiTheme="majorHAnsi"/>
          <w:sz w:val="22"/>
          <w:szCs w:val="22"/>
        </w:rPr>
        <w:t>YOURMEMBERSHIP</w:t>
      </w:r>
      <w:r w:rsidRPr="00A13BDE">
        <w:rPr>
          <w:rFonts w:asciiTheme="majorHAnsi" w:hAnsiTheme="majorHAnsi"/>
          <w:sz w:val="22"/>
          <w:szCs w:val="22"/>
        </w:rPr>
        <w:t xml:space="preserve"> a non-exclusive, perpetual, irrevocable, royalty free, worldwide right and license to embed such feedback into the Services and otherwise use, reproduce, disclose, sublicense, distribute, modify and exploit su</w:t>
      </w:r>
      <w:r w:rsidRPr="00A13BDE">
        <w:rPr>
          <w:rFonts w:asciiTheme="majorHAnsi" w:hAnsiTheme="majorHAnsi"/>
          <w:sz w:val="22"/>
          <w:szCs w:val="22"/>
        </w:rPr>
        <w:t>ch Feedback without restriction.</w:t>
      </w:r>
    </w:p>
    <w:p w:rsidR="007C64CD" w:rsidRPr="00A13BDE" w:rsidP="007C64CD">
      <w:pPr>
        <w:pStyle w:val="Paragraph"/>
        <w:numPr>
          <w:ilvl w:val="0"/>
          <w:numId w:val="0"/>
        </w:numPr>
        <w:rPr>
          <w:rFonts w:asciiTheme="majorHAnsi" w:hAnsiTheme="majorHAnsi"/>
          <w:sz w:val="22"/>
          <w:szCs w:val="22"/>
        </w:rPr>
      </w:pPr>
    </w:p>
    <w:p w:rsidR="0025417B" w:rsidRPr="00A13BDE" w:rsidP="0025417B">
      <w:pPr>
        <w:pStyle w:val="Paragraph"/>
        <w:rPr>
          <w:rFonts w:asciiTheme="majorHAnsi" w:hAnsiTheme="majorHAnsi"/>
          <w:sz w:val="22"/>
          <w:szCs w:val="22"/>
        </w:rPr>
      </w:pPr>
      <w:r w:rsidRPr="00A13BDE">
        <w:rPr>
          <w:rFonts w:asciiTheme="majorHAnsi" w:hAnsiTheme="majorHAnsi"/>
          <w:b/>
          <w:sz w:val="22"/>
          <w:szCs w:val="22"/>
        </w:rPr>
        <w:t>CONFIDENTIALITY</w:t>
      </w:r>
      <w:r w:rsidRPr="00A13BDE">
        <w:rPr>
          <w:rFonts w:asciiTheme="majorHAnsi" w:hAnsiTheme="majorHAnsi"/>
          <w:sz w:val="22"/>
          <w:szCs w:val="22"/>
        </w:rPr>
        <w:t>.</w:t>
      </w:r>
    </w:p>
    <w:p w:rsidR="0025417B" w:rsidRPr="00A13BDE" w:rsidP="0025417B">
      <w:pPr>
        <w:pStyle w:val="Sub-heading"/>
        <w:rPr>
          <w:rFonts w:asciiTheme="majorHAnsi" w:hAnsiTheme="majorHAnsi"/>
          <w:sz w:val="22"/>
          <w:szCs w:val="22"/>
        </w:rPr>
      </w:pPr>
      <w:r w:rsidRPr="00A13BDE">
        <w:rPr>
          <w:rFonts w:asciiTheme="majorHAnsi" w:hAnsiTheme="majorHAnsi"/>
          <w:b/>
          <w:sz w:val="22"/>
          <w:szCs w:val="22"/>
        </w:rPr>
        <w:t>Obligations</w:t>
      </w:r>
      <w:r w:rsidRPr="00A13BDE">
        <w:rPr>
          <w:rFonts w:asciiTheme="majorHAnsi" w:hAnsiTheme="majorHAnsi"/>
          <w:sz w:val="22"/>
          <w:szCs w:val="22"/>
        </w:rPr>
        <w:t xml:space="preserve">.  Each of the parties agrees to maintain in confidence any non-public information of the other party, whether written or otherwise, disclosed by the other party in the course of performance of this Agreement that a party knows or reasonably should know is considered confidential by the disclosing party (“Confidential Information”).  The parties hereby agree that Confidential Information includes the terms and conditions of this Agreement, and any discussions related thereto.  The receiving party shall not disclose, use, transmit, inform or make available to any entity, person or body any of the Confidential Information, except as a necessary part of performing its obligations hereunder, and shall take all such actions as are reasonably necessary and appropriate to preserve and protect the Confidential Information and the parties’ respective rights therein, at all times exercising at least a reasonable level of care.  Each party agrees to restrict access to the Confidential Information of the other party to those employees or agents who require access in order to perform </w:t>
      </w:r>
      <w:r w:rsidRPr="00A13BDE">
        <w:rPr>
          <w:rFonts w:asciiTheme="majorHAnsi" w:hAnsiTheme="majorHAnsi"/>
          <w:sz w:val="22"/>
          <w:szCs w:val="22"/>
        </w:rPr>
        <w:t>hereunder, and, except as otherwise provided, neither party shall make Confidential Information available to any other person or entity without the prior written consent of the other party.</w:t>
      </w:r>
    </w:p>
    <w:p w:rsidR="0025417B" w:rsidRPr="00A13BDE" w:rsidP="0025417B">
      <w:pPr>
        <w:pStyle w:val="Sub-heading"/>
        <w:numPr>
          <w:ilvl w:val="0"/>
          <w:numId w:val="0"/>
        </w:numPr>
        <w:rPr>
          <w:rFonts w:asciiTheme="majorHAnsi" w:hAnsiTheme="majorHAnsi"/>
          <w:sz w:val="22"/>
          <w:szCs w:val="22"/>
        </w:rPr>
      </w:pPr>
    </w:p>
    <w:p w:rsidR="0025417B" w:rsidRPr="00A13BDE" w:rsidP="0025417B">
      <w:pPr>
        <w:pStyle w:val="Sub-heading"/>
        <w:rPr>
          <w:rFonts w:asciiTheme="majorHAnsi" w:hAnsiTheme="majorHAnsi"/>
          <w:sz w:val="22"/>
          <w:szCs w:val="22"/>
        </w:rPr>
      </w:pPr>
      <w:r w:rsidRPr="00A13BDE">
        <w:rPr>
          <w:rFonts w:asciiTheme="majorHAnsi" w:hAnsiTheme="majorHAnsi"/>
          <w:b/>
          <w:sz w:val="22"/>
          <w:szCs w:val="22"/>
        </w:rPr>
        <w:t>Exclusions</w:t>
      </w:r>
      <w:r w:rsidRPr="00A13BDE">
        <w:rPr>
          <w:rFonts w:asciiTheme="majorHAnsi" w:hAnsiTheme="majorHAnsi"/>
          <w:sz w:val="22"/>
          <w:szCs w:val="22"/>
        </w:rPr>
        <w:t>.  Confidential Information shall not include any information that is (i) already known to the receiving party at the time of the disclosure; (ii) publicly known at the time of the disclosure or becomes publicly known through no wrongful act or failure of the receiving party; (iii) subsequently disclosed to the receiving party on a non-confidential basis by a third party not having a confidential relationship with the other party hereto that rightfully acquired such information; (iv) independently developed by the receiving party without use of or reference to the disclosing party’s Confidential Information; or (v) communicated to a third party by the receiving party with the express written consent of the other party hereto.  A disclosure of Confidential Information that is legally compelled to be disclosed pursuant to a subpoena, summons, order or other judicial or governmental process shall not be considered a breach of this Agreement; provided the receiving party provides prompt notice of any such subpoena, order, or the like to the other party (to the extent permitted by law) so that such party will have the opportunity to obtain a protective order or otherwise oppose the disclosure.</w:t>
      </w:r>
    </w:p>
    <w:p w:rsidR="0025417B" w:rsidRPr="00A13BDE" w:rsidP="0025417B">
      <w:pPr>
        <w:pStyle w:val="Sub-heading"/>
        <w:numPr>
          <w:ilvl w:val="0"/>
          <w:numId w:val="0"/>
        </w:numPr>
        <w:rPr>
          <w:rFonts w:asciiTheme="majorHAnsi" w:hAnsiTheme="majorHAnsi"/>
          <w:sz w:val="22"/>
          <w:szCs w:val="22"/>
        </w:rPr>
      </w:pPr>
    </w:p>
    <w:p w:rsidR="003A7DE9" w:rsidRPr="00A13BDE" w:rsidP="003A7DE9">
      <w:pPr>
        <w:pStyle w:val="Sub-heading"/>
        <w:rPr>
          <w:rFonts w:asciiTheme="majorHAnsi" w:hAnsiTheme="majorHAnsi"/>
          <w:sz w:val="22"/>
          <w:szCs w:val="22"/>
        </w:rPr>
      </w:pPr>
      <w:r w:rsidRPr="00A13BDE">
        <w:rPr>
          <w:rFonts w:asciiTheme="majorHAnsi" w:hAnsiTheme="majorHAnsi"/>
          <w:b/>
          <w:sz w:val="22"/>
          <w:szCs w:val="22"/>
        </w:rPr>
        <w:t>Destruction or Return of Confidential Information.</w:t>
      </w:r>
      <w:r w:rsidRPr="00A13BDE">
        <w:rPr>
          <w:rFonts w:asciiTheme="majorHAnsi" w:hAnsiTheme="majorHAnsi"/>
          <w:sz w:val="22"/>
          <w:szCs w:val="22"/>
        </w:rPr>
        <w:t xml:space="preserve">  Upon expiration or termination of this Agreement for any reason, each party shall promptly return to the other party, or destroy, as the parties agree in writing, all copies of the other party’s Confidential Information.  All copies, notes or other derivative material relating to the Confidential Information shall be promptly retrieved or destroyed, as agreed, and no such material shall be retained or used by the receiving party in any form or for any reason.</w:t>
      </w:r>
    </w:p>
    <w:p w:rsidR="003A7DE9" w:rsidRPr="00A13BDE" w:rsidP="003A7DE9">
      <w:pPr>
        <w:pStyle w:val="Sub-heading"/>
        <w:numPr>
          <w:ilvl w:val="0"/>
          <w:numId w:val="0"/>
        </w:numPr>
        <w:rPr>
          <w:rFonts w:asciiTheme="majorHAnsi" w:hAnsiTheme="majorHAnsi"/>
          <w:sz w:val="22"/>
          <w:szCs w:val="22"/>
        </w:rPr>
      </w:pPr>
    </w:p>
    <w:p w:rsidR="003A7DE9" w:rsidRPr="00A13BDE" w:rsidP="003A7DE9">
      <w:pPr>
        <w:pStyle w:val="Paragraph"/>
        <w:rPr>
          <w:rFonts w:asciiTheme="majorHAnsi" w:hAnsiTheme="majorHAnsi"/>
          <w:b/>
          <w:sz w:val="22"/>
          <w:szCs w:val="22"/>
        </w:rPr>
      </w:pPr>
      <w:r w:rsidRPr="00A13BDE">
        <w:rPr>
          <w:rFonts w:asciiTheme="majorHAnsi" w:hAnsiTheme="majorHAnsi"/>
          <w:b/>
          <w:sz w:val="22"/>
          <w:szCs w:val="22"/>
        </w:rPr>
        <w:t>REPRESENTATIONS AND WARRANTIES.</w:t>
      </w:r>
    </w:p>
    <w:p w:rsidR="003A7DE9" w:rsidRPr="00A13BDE" w:rsidP="003A7DE9">
      <w:pPr>
        <w:pStyle w:val="Sub-heading"/>
        <w:rPr>
          <w:rFonts w:asciiTheme="majorHAnsi" w:hAnsiTheme="majorHAnsi"/>
          <w:b/>
          <w:sz w:val="22"/>
          <w:szCs w:val="22"/>
        </w:rPr>
      </w:pPr>
      <w:r w:rsidRPr="00A13BDE">
        <w:rPr>
          <w:rFonts w:asciiTheme="majorHAnsi" w:hAnsiTheme="majorHAnsi"/>
          <w:b/>
          <w:sz w:val="22"/>
          <w:szCs w:val="22"/>
          <w:u w:val="single"/>
        </w:rPr>
        <w:t>Due Organization</w:t>
      </w:r>
      <w:r w:rsidRPr="00A13BDE">
        <w:rPr>
          <w:rFonts w:asciiTheme="majorHAnsi" w:hAnsiTheme="majorHAnsi"/>
          <w:sz w:val="22"/>
          <w:szCs w:val="22"/>
        </w:rPr>
        <w:t xml:space="preserve">.  Each party represents that it is a business entity duly organized, validly existing, and in good standing in the jurisdiction in which it is incorporated, and that it has the full power and authority to execute and deliver this Agreement and to </w:t>
      </w:r>
      <w:r w:rsidRPr="00A13BDE">
        <w:rPr>
          <w:rFonts w:asciiTheme="majorHAnsi" w:hAnsiTheme="majorHAnsi"/>
          <w:sz w:val="22"/>
          <w:szCs w:val="22"/>
        </w:rPr>
        <w:t>carry out the transactions contemplated by this Agreement.</w:t>
      </w:r>
    </w:p>
    <w:p w:rsidR="00190109" w:rsidRPr="00A13BDE" w:rsidP="00190109">
      <w:pPr>
        <w:pStyle w:val="Sub-heading"/>
        <w:numPr>
          <w:ilvl w:val="0"/>
          <w:numId w:val="0"/>
        </w:numPr>
        <w:rPr>
          <w:rFonts w:asciiTheme="majorHAnsi" w:hAnsiTheme="majorHAnsi"/>
          <w:b/>
          <w:sz w:val="22"/>
          <w:szCs w:val="22"/>
        </w:rPr>
      </w:pPr>
    </w:p>
    <w:p w:rsidR="003A7DE9" w:rsidRPr="00A13BDE" w:rsidP="003A7DE9">
      <w:pPr>
        <w:pStyle w:val="Sub-heading"/>
        <w:rPr>
          <w:rFonts w:asciiTheme="majorHAnsi" w:hAnsiTheme="majorHAnsi"/>
          <w:b/>
          <w:sz w:val="22"/>
          <w:szCs w:val="22"/>
        </w:rPr>
      </w:pPr>
      <w:r w:rsidRPr="00A13BDE">
        <w:rPr>
          <w:rFonts w:asciiTheme="majorHAnsi" w:hAnsiTheme="majorHAnsi"/>
          <w:b/>
          <w:sz w:val="22"/>
          <w:szCs w:val="22"/>
          <w:u w:val="single"/>
        </w:rPr>
        <w:t>Conflicting Agreements</w:t>
      </w:r>
      <w:r w:rsidRPr="00A13BDE">
        <w:rPr>
          <w:rFonts w:asciiTheme="majorHAnsi" w:hAnsiTheme="majorHAnsi"/>
          <w:sz w:val="22"/>
          <w:szCs w:val="22"/>
        </w:rPr>
        <w:t>.  Each party represents and warrants that it has no outstanding agreement or obligation that is in conflict with any of the provisions of this Agreement, or that would preclude it from complying with the provisions hereof.</w:t>
      </w:r>
    </w:p>
    <w:p w:rsidR="00190109" w:rsidRPr="00A13BDE" w:rsidP="00190109">
      <w:pPr>
        <w:pStyle w:val="Sub-heading"/>
        <w:numPr>
          <w:ilvl w:val="0"/>
          <w:numId w:val="0"/>
        </w:numPr>
        <w:rPr>
          <w:rFonts w:asciiTheme="majorHAnsi" w:hAnsiTheme="majorHAnsi"/>
          <w:b/>
          <w:sz w:val="22"/>
          <w:szCs w:val="22"/>
        </w:rPr>
      </w:pPr>
    </w:p>
    <w:p w:rsidR="003A7DE9" w:rsidRPr="00A13BDE" w:rsidP="003A7DE9">
      <w:pPr>
        <w:pStyle w:val="Sub-heading"/>
        <w:rPr>
          <w:rFonts w:asciiTheme="majorHAnsi" w:hAnsiTheme="majorHAnsi"/>
          <w:b/>
          <w:sz w:val="22"/>
          <w:szCs w:val="22"/>
        </w:rPr>
      </w:pPr>
      <w:r>
        <w:rPr>
          <w:rFonts w:asciiTheme="majorHAnsi" w:hAnsiTheme="majorHAnsi"/>
          <w:b/>
          <w:sz w:val="22"/>
          <w:szCs w:val="22"/>
          <w:u w:val="single"/>
        </w:rPr>
        <w:t>YOURMEMBERSHIP</w:t>
      </w:r>
      <w:r w:rsidRPr="00A13BDE" w:rsidR="00AE458D">
        <w:rPr>
          <w:rFonts w:asciiTheme="majorHAnsi" w:hAnsiTheme="majorHAnsi"/>
          <w:b/>
          <w:sz w:val="22"/>
          <w:szCs w:val="22"/>
          <w:u w:val="single"/>
        </w:rPr>
        <w:t xml:space="preserve"> Warranties</w:t>
      </w:r>
      <w:r w:rsidRPr="00A13BDE" w:rsidR="00AE458D">
        <w:rPr>
          <w:rFonts w:asciiTheme="majorHAnsi" w:hAnsiTheme="majorHAnsi"/>
          <w:sz w:val="22"/>
          <w:szCs w:val="22"/>
        </w:rPr>
        <w:t xml:space="preserve">.  </w:t>
      </w:r>
      <w:r>
        <w:rPr>
          <w:rFonts w:asciiTheme="majorHAnsi" w:hAnsiTheme="majorHAnsi"/>
          <w:spacing w:val="-2"/>
          <w:sz w:val="22"/>
          <w:szCs w:val="22"/>
        </w:rPr>
        <w:t>YOURMEMBERSHIP</w:t>
      </w:r>
      <w:r w:rsidRPr="00A13BDE" w:rsidR="00AE458D">
        <w:rPr>
          <w:rFonts w:asciiTheme="majorHAnsi" w:hAnsiTheme="majorHAnsi"/>
          <w:spacing w:val="-2"/>
          <w:sz w:val="22"/>
          <w:szCs w:val="22"/>
        </w:rPr>
        <w:t xml:space="preserve"> represents and warrants: </w:t>
      </w:r>
      <w:r w:rsidRPr="00A13BDE" w:rsidR="00AE458D">
        <w:rPr>
          <w:rFonts w:asciiTheme="majorHAnsi" w:hAnsiTheme="majorHAnsi"/>
          <w:sz w:val="22"/>
          <w:szCs w:val="22"/>
        </w:rPr>
        <w:t xml:space="preserve">(i) that its development, implementation and support services will be performed in a workmanlike manner and in accordance with applicable industry standards; (ii) that the Services provided to Customer conform to the descriptions set forth in </w:t>
      </w:r>
      <w:r w:rsidRPr="00A13BDE" w:rsidR="00AE458D">
        <w:rPr>
          <w:rFonts w:asciiTheme="majorHAnsi" w:hAnsiTheme="majorHAnsi"/>
          <w:b/>
          <w:sz w:val="22"/>
          <w:szCs w:val="22"/>
          <w:u w:val="single"/>
        </w:rPr>
        <w:t>Exhibit A</w:t>
      </w:r>
      <w:r w:rsidRPr="00A13BDE" w:rsidR="00AE458D">
        <w:rPr>
          <w:rFonts w:asciiTheme="majorHAnsi" w:hAnsiTheme="majorHAnsi"/>
          <w:sz w:val="22"/>
          <w:szCs w:val="22"/>
        </w:rPr>
        <w:t xml:space="preserve"> </w:t>
      </w:r>
      <w:r w:rsidRPr="00A13BDE" w:rsidR="00682192">
        <w:rPr>
          <w:rFonts w:asciiTheme="majorHAnsi" w:hAnsiTheme="majorHAnsi"/>
          <w:sz w:val="22"/>
          <w:szCs w:val="22"/>
        </w:rPr>
        <w:t xml:space="preserve">or services addendum </w:t>
      </w:r>
      <w:r w:rsidRPr="00A13BDE" w:rsidR="00AE458D">
        <w:rPr>
          <w:rFonts w:asciiTheme="majorHAnsi" w:hAnsiTheme="majorHAnsi"/>
          <w:sz w:val="22"/>
          <w:szCs w:val="22"/>
        </w:rPr>
        <w:t xml:space="preserve">hereto.  </w:t>
      </w:r>
      <w:del w:id="27" w:author=" " w:date="0001-01-01T00:00:00Z">
        <w:r w:rsidRPr="00A13BDE" w:rsidR="00AE458D">
          <w:rPr>
            <w:rFonts w:asciiTheme="majorHAnsi" w:hAnsiTheme="majorHAnsi"/>
            <w:sz w:val="22"/>
            <w:szCs w:val="22"/>
          </w:rPr>
          <w:delText xml:space="preserve">In the event of a breach of the foregoing warranty, as Customer’s exclusive remedy, and </w:delText>
        </w:r>
      </w:del>
      <w:del w:id="28" w:author=" " w:date="0001-01-01T00:00:00Z">
        <w:r>
          <w:rPr>
            <w:rFonts w:asciiTheme="majorHAnsi" w:hAnsiTheme="majorHAnsi"/>
            <w:sz w:val="22"/>
            <w:szCs w:val="22"/>
          </w:rPr>
          <w:delText>YOURMEMBERSHIP</w:delText>
        </w:r>
      </w:del>
      <w:del w:id="29" w:author=" " w:date="0001-01-01T00:00:00Z">
        <w:r w:rsidRPr="00A13BDE" w:rsidR="00AE458D">
          <w:rPr>
            <w:rFonts w:asciiTheme="majorHAnsi" w:hAnsiTheme="majorHAnsi"/>
            <w:sz w:val="22"/>
            <w:szCs w:val="22"/>
          </w:rPr>
          <w:delText xml:space="preserve">’s sole liability, </w:delText>
        </w:r>
      </w:del>
      <w:del w:id="30" w:author=" " w:date="0001-01-01T00:00:00Z">
        <w:r>
          <w:rPr>
            <w:rFonts w:asciiTheme="majorHAnsi" w:hAnsiTheme="majorHAnsi"/>
            <w:sz w:val="22"/>
            <w:szCs w:val="22"/>
          </w:rPr>
          <w:delText>YOURMEMBERSHIP</w:delText>
        </w:r>
      </w:del>
      <w:del w:id="31" w:author=" " w:date="0001-01-01T00:00:00Z">
        <w:r w:rsidRPr="00A13BDE" w:rsidR="00AE458D">
          <w:rPr>
            <w:rFonts w:asciiTheme="majorHAnsi" w:hAnsiTheme="majorHAnsi"/>
            <w:sz w:val="22"/>
            <w:szCs w:val="22"/>
          </w:rPr>
          <w:delText xml:space="preserve"> shall, at its option, (a) re-perform or correct the non-conforming development, implementation or support services, (b) correct the non-conforming component of the Services or (c) refund to Customer the fees paid for the non-conforming development, implementation or support services or component of the Services pursuant to the applicable Statement of Work or Exhibit.</w:delText>
        </w:r>
      </w:del>
    </w:p>
    <w:p w:rsidR="005463C3" w:rsidRPr="00A13BDE" w:rsidP="005463C3">
      <w:pPr>
        <w:pStyle w:val="Sub-heading"/>
        <w:numPr>
          <w:ilvl w:val="0"/>
          <w:numId w:val="0"/>
        </w:numPr>
        <w:rPr>
          <w:rFonts w:asciiTheme="majorHAnsi" w:hAnsiTheme="majorHAnsi"/>
          <w:b/>
          <w:sz w:val="22"/>
          <w:szCs w:val="22"/>
        </w:rPr>
      </w:pPr>
    </w:p>
    <w:p w:rsidR="003A7DE9" w:rsidRPr="00A13BDE" w:rsidP="003A7DE9">
      <w:pPr>
        <w:pStyle w:val="Sub-heading"/>
        <w:rPr>
          <w:rFonts w:asciiTheme="majorHAnsi" w:hAnsiTheme="majorHAnsi"/>
          <w:b/>
          <w:sz w:val="22"/>
          <w:szCs w:val="22"/>
        </w:rPr>
      </w:pPr>
      <w:r w:rsidRPr="00A13BDE">
        <w:rPr>
          <w:rFonts w:asciiTheme="majorHAnsi" w:hAnsiTheme="majorHAnsi"/>
          <w:b/>
          <w:bCs/>
          <w:sz w:val="22"/>
          <w:szCs w:val="22"/>
          <w:u w:val="single"/>
        </w:rPr>
        <w:t>Warranty Disclaimer</w:t>
      </w:r>
      <w:r w:rsidRPr="00A13BDE">
        <w:rPr>
          <w:rFonts w:asciiTheme="majorHAnsi" w:hAnsiTheme="majorHAnsi"/>
          <w:bCs/>
          <w:sz w:val="22"/>
          <w:szCs w:val="22"/>
        </w:rPr>
        <w:t>.</w:t>
      </w:r>
      <w:r w:rsidRPr="00A13BDE">
        <w:rPr>
          <w:rFonts w:asciiTheme="majorHAnsi" w:hAnsiTheme="majorHAnsi"/>
          <w:sz w:val="22"/>
          <w:szCs w:val="22"/>
        </w:rPr>
        <w:t xml:space="preserve">  </w:t>
      </w:r>
      <w:r w:rsidRPr="00A13BDE" w:rsidR="004B6EA0">
        <w:rPr>
          <w:rFonts w:asciiTheme="majorHAnsi" w:hAnsiTheme="majorHAnsi"/>
          <w:w w:val="0"/>
          <w:sz w:val="22"/>
          <w:szCs w:val="22"/>
        </w:rPr>
        <w:t xml:space="preserve">The warranties set forth in this section are the sole and exclusive warranties made by </w:t>
      </w:r>
      <w:r w:rsidR="0001602F">
        <w:rPr>
          <w:rFonts w:asciiTheme="majorHAnsi" w:hAnsiTheme="majorHAnsi"/>
          <w:w w:val="0"/>
          <w:sz w:val="22"/>
          <w:szCs w:val="22"/>
        </w:rPr>
        <w:t>YOURMEMBERSHIP</w:t>
      </w:r>
      <w:r w:rsidRPr="00A13BDE" w:rsidR="004B6EA0">
        <w:rPr>
          <w:rFonts w:asciiTheme="majorHAnsi" w:hAnsiTheme="majorHAnsi"/>
          <w:w w:val="0"/>
          <w:sz w:val="22"/>
          <w:szCs w:val="22"/>
        </w:rPr>
        <w:t xml:space="preserve"> with respect to the services, and any other deliverables or services provided under this agreement or any additional services addendum.  </w:t>
      </w:r>
      <w:r w:rsidR="0001602F">
        <w:rPr>
          <w:rFonts w:asciiTheme="majorHAnsi" w:hAnsiTheme="majorHAnsi"/>
          <w:w w:val="0"/>
          <w:sz w:val="22"/>
          <w:szCs w:val="22"/>
        </w:rPr>
        <w:t>YOURMEMBERSHIP</w:t>
      </w:r>
      <w:r w:rsidRPr="00A13BDE" w:rsidR="004B6EA0">
        <w:rPr>
          <w:rFonts w:asciiTheme="majorHAnsi" w:hAnsiTheme="majorHAnsi"/>
          <w:w w:val="0"/>
          <w:sz w:val="22"/>
          <w:szCs w:val="22"/>
        </w:rPr>
        <w:t xml:space="preserve"> makes no other warranties, express or implied, and expressly disclaims any warranties of merchantability, fitness for a particular purpose, accuracy of data, non-interference or non-infringement of third party rights.  Notwithstanding any other provision, </w:t>
      </w:r>
      <w:r w:rsidR="0001602F">
        <w:rPr>
          <w:rFonts w:asciiTheme="majorHAnsi" w:hAnsiTheme="majorHAnsi"/>
          <w:w w:val="0"/>
          <w:sz w:val="22"/>
          <w:szCs w:val="22"/>
        </w:rPr>
        <w:t>YOURMEMBERSHIP</w:t>
      </w:r>
      <w:r w:rsidRPr="00A13BDE" w:rsidR="004B6EA0">
        <w:rPr>
          <w:rFonts w:asciiTheme="majorHAnsi" w:hAnsiTheme="majorHAnsi"/>
          <w:w w:val="0"/>
          <w:sz w:val="22"/>
          <w:szCs w:val="22"/>
        </w:rPr>
        <w:t xml:space="preserve"> does not warrant that the services or any other deliverables or services provided hereunder will be uninterrupted or error-free</w:t>
      </w:r>
      <w:r w:rsidRPr="00A13BDE">
        <w:rPr>
          <w:rFonts w:asciiTheme="majorHAnsi" w:hAnsiTheme="majorHAnsi"/>
          <w:sz w:val="22"/>
          <w:szCs w:val="22"/>
        </w:rPr>
        <w:t>.</w:t>
      </w:r>
    </w:p>
    <w:p w:rsidR="003A7DE9" w:rsidRPr="00A13BDE" w:rsidP="003A7DE9">
      <w:pPr>
        <w:pStyle w:val="Sub-heading"/>
        <w:numPr>
          <w:ilvl w:val="0"/>
          <w:numId w:val="0"/>
        </w:numPr>
        <w:rPr>
          <w:rFonts w:asciiTheme="majorHAnsi" w:hAnsiTheme="majorHAnsi"/>
          <w:b/>
          <w:sz w:val="22"/>
          <w:szCs w:val="22"/>
        </w:rPr>
      </w:pPr>
    </w:p>
    <w:p w:rsidR="00B54DA8" w:rsidRPr="00A13BDE" w:rsidP="00B54DA8">
      <w:pPr>
        <w:pStyle w:val="Paragraph"/>
        <w:rPr>
          <w:rFonts w:asciiTheme="majorHAnsi" w:hAnsiTheme="majorHAnsi"/>
          <w:b/>
          <w:sz w:val="22"/>
          <w:szCs w:val="22"/>
        </w:rPr>
      </w:pPr>
      <w:r w:rsidRPr="00A13BDE">
        <w:rPr>
          <w:rFonts w:asciiTheme="majorHAnsi" w:hAnsiTheme="majorHAnsi"/>
          <w:b/>
          <w:sz w:val="22"/>
          <w:szCs w:val="22"/>
        </w:rPr>
        <w:t xml:space="preserve">MUTUAL </w:t>
      </w:r>
      <w:r w:rsidRPr="00A13BDE" w:rsidR="00AE458D">
        <w:rPr>
          <w:rFonts w:asciiTheme="majorHAnsi" w:hAnsiTheme="majorHAnsi"/>
          <w:b/>
          <w:sz w:val="22"/>
          <w:szCs w:val="22"/>
        </w:rPr>
        <w:t>INDEMNIFICATION</w:t>
      </w:r>
    </w:p>
    <w:p w:rsidR="00AA0557" w:rsidRPr="00A13BDE" w:rsidP="00AA0557">
      <w:pPr>
        <w:pStyle w:val="Sub-heading"/>
        <w:rPr>
          <w:rFonts w:asciiTheme="majorHAnsi" w:hAnsiTheme="majorHAnsi"/>
          <w:sz w:val="22"/>
          <w:szCs w:val="22"/>
        </w:rPr>
      </w:pPr>
      <w:r w:rsidRPr="00A13BDE">
        <w:rPr>
          <w:rFonts w:asciiTheme="majorHAnsi" w:hAnsiTheme="majorHAnsi"/>
          <w:b/>
          <w:sz w:val="22"/>
          <w:szCs w:val="22"/>
        </w:rPr>
        <w:t>Mutual Indemnification.</w:t>
      </w:r>
      <w:r w:rsidRPr="00A13BDE">
        <w:rPr>
          <w:rFonts w:asciiTheme="majorHAnsi" w:hAnsiTheme="majorHAnsi"/>
          <w:sz w:val="22"/>
          <w:szCs w:val="22"/>
        </w:rPr>
        <w:t xml:space="preserve">  Each party shall defend, hold harmless and indemnify the other from and against any and all Liabilities in connection with claims for personal injury or death of either party’s or its affiliate’s employees or contractors, to the extent such Liabilities result from the gross negligence or intentional misconduct of the indemnifying party, its employees, contractors or invitees, in connection with this Agreement.</w:t>
      </w:r>
    </w:p>
    <w:p w:rsidR="00015181" w:rsidRPr="00A13BDE" w:rsidP="00015181">
      <w:pPr>
        <w:pStyle w:val="Sub-heading"/>
        <w:numPr>
          <w:ilvl w:val="0"/>
          <w:numId w:val="0"/>
        </w:numPr>
        <w:rPr>
          <w:rFonts w:asciiTheme="majorHAnsi" w:hAnsiTheme="majorHAnsi"/>
          <w:sz w:val="22"/>
          <w:szCs w:val="22"/>
        </w:rPr>
      </w:pPr>
    </w:p>
    <w:p w:rsidR="00015181" w:rsidRPr="00A13BDE" w:rsidP="00015181">
      <w:pPr>
        <w:pStyle w:val="Sub-heading"/>
        <w:numPr>
          <w:ilvl w:val="0"/>
          <w:numId w:val="0"/>
        </w:numPr>
        <w:rPr>
          <w:del w:id="32" w:author=" " w:date="0001-01-01T00:00:00Z"/>
          <w:rFonts w:asciiTheme="majorHAnsi" w:hAnsiTheme="majorHAnsi"/>
          <w:b/>
          <w:sz w:val="22"/>
          <w:szCs w:val="22"/>
        </w:rPr>
      </w:pPr>
    </w:p>
    <w:p w:rsidR="00BF12C0" w:rsidRPr="00A13BDE">
      <w:pPr>
        <w:pStyle w:val="Paragraph"/>
        <w:numPr>
          <w:ilvl w:val="0"/>
          <w:numId w:val="0"/>
        </w:numPr>
        <w:tabs>
          <w:tab w:val="clear" w:pos="576"/>
        </w:tabs>
        <w:pPrChange w:id="33" w:author=" " w:date="0001-01-01T00:00:00Z">
          <w:pPr>
            <w:pStyle w:val="Paragraph"/>
          </w:pPr>
        </w:pPrChange>
        <w:rPr>
          <w:rFonts w:asciiTheme="majorHAnsi" w:hAnsiTheme="majorHAnsi"/>
          <w:b/>
          <w:sz w:val="22"/>
          <w:szCs w:val="22"/>
        </w:rPr>
      </w:pPr>
      <w:del w:id="34" w:author=" " w:date="0001-01-01T00:00:00Z">
        <w:r w:rsidRPr="00A13BDE">
          <w:rPr>
            <w:rFonts w:asciiTheme="majorHAnsi" w:hAnsiTheme="majorHAnsi"/>
            <w:b/>
            <w:sz w:val="22"/>
            <w:szCs w:val="22"/>
          </w:rPr>
          <w:delText>LIMITATION OF LIABILITY.</w:delText>
        </w:r>
      </w:del>
    </w:p>
    <w:p w:rsidR="008D314A" w:rsidRPr="00A13BDE" w:rsidP="00BF12C0">
      <w:pPr>
        <w:pStyle w:val="Sub-heading"/>
        <w:rPr>
          <w:del w:id="35" w:author=" " w:date="0001-01-01T00:00:00Z"/>
          <w:rFonts w:asciiTheme="majorHAnsi" w:hAnsiTheme="majorHAnsi"/>
          <w:b/>
          <w:sz w:val="22"/>
          <w:szCs w:val="22"/>
        </w:rPr>
      </w:pPr>
      <w:del w:id="36" w:author=" " w:date="0001-01-01T00:00:00Z">
        <w:r w:rsidRPr="00A13BDE">
          <w:rPr>
            <w:rFonts w:asciiTheme="majorHAnsi" w:hAnsiTheme="majorHAnsi"/>
            <w:b/>
            <w:sz w:val="22"/>
            <w:szCs w:val="22"/>
          </w:rPr>
          <w:delText>Limitation on Damages</w:delText>
        </w:r>
      </w:del>
      <w:del w:id="37" w:author=" " w:date="0001-01-01T00:00:00Z">
        <w:r w:rsidRPr="00A13BDE">
          <w:rPr>
            <w:rFonts w:asciiTheme="majorHAnsi" w:hAnsiTheme="majorHAnsi"/>
            <w:sz w:val="22"/>
            <w:szCs w:val="22"/>
          </w:rPr>
          <w:delText>.</w:delText>
        </w:r>
      </w:del>
      <w:del w:id="38" w:author=" " w:date="0001-01-01T00:00:00Z">
        <w:r w:rsidRPr="00A13BDE" w:rsidR="00F935EA">
          <w:rPr>
            <w:rFonts w:asciiTheme="majorHAnsi" w:hAnsiTheme="majorHAnsi"/>
            <w:sz w:val="22"/>
            <w:szCs w:val="22"/>
          </w:rPr>
          <w:delText xml:space="preserve"> </w:delText>
        </w:r>
      </w:del>
    </w:p>
    <w:p w:rsidR="008D314A" w:rsidRPr="00AD7A2B" w:rsidP="00AD7A2B">
      <w:pPr>
        <w:pStyle w:val="Sub-heading"/>
        <w:numPr>
          <w:ilvl w:val="0"/>
          <w:numId w:val="0"/>
        </w:numPr>
        <w:rPr>
          <w:rFonts w:ascii="Calibri" w:hAnsi="Calibri"/>
          <w:sz w:val="22"/>
          <w:szCs w:val="22"/>
        </w:rPr>
      </w:pPr>
      <w:del w:id="39" w:author=" " w:date="0001-01-01T00:00:00Z">
        <w:r w:rsidRPr="00AD7A2B">
          <w:rPr>
            <w:rFonts w:ascii="Calibri" w:hAnsi="Calibri"/>
            <w:sz w:val="22"/>
            <w:szCs w:val="22"/>
          </w:rPr>
          <w:delText>For the party’s indemnification obligations as set forth in this agreement, in no event shall either party’s aggregate liability, if any, arising out of or in any way related to this agreement exceed the total fees paid by customer for the services that directly gave rise to the damages claimed in the previous twelve (12) months.</w:delText>
        </w:r>
      </w:del>
    </w:p>
    <w:p w:rsidR="00BF12C0" w:rsidRPr="00A13BDE" w:rsidP="00BF12C0">
      <w:pPr>
        <w:pStyle w:val="Sub-heading"/>
        <w:numPr>
          <w:ilvl w:val="0"/>
          <w:numId w:val="0"/>
        </w:numPr>
        <w:rPr>
          <w:del w:id="40" w:author=" " w:date="0001-01-01T00:00:00Z"/>
          <w:rFonts w:asciiTheme="majorHAnsi" w:hAnsiTheme="majorHAnsi"/>
          <w:b/>
          <w:sz w:val="22"/>
          <w:szCs w:val="22"/>
        </w:rPr>
      </w:pPr>
    </w:p>
    <w:p w:rsidR="00AE458D" w:rsidRPr="00A13BDE">
      <w:pPr>
        <w:pStyle w:val="Sub-heading"/>
        <w:numPr>
          <w:ilvl w:val="0"/>
          <w:numId w:val="0"/>
        </w:numPr>
        <w:tabs>
          <w:tab w:val="clear" w:pos="576"/>
        </w:tabs>
        <w:pPrChange w:id="41" w:author=" " w:date="0001-01-01T00:00:00Z">
          <w:pPr>
            <w:pStyle w:val="Sub-heading"/>
          </w:pPr>
        </w:pPrChange>
        <w:rPr>
          <w:del w:id="42" w:author=" " w:date="0001-01-01T00:00:00Z"/>
          <w:rFonts w:asciiTheme="majorHAnsi" w:hAnsiTheme="majorHAnsi"/>
          <w:b/>
          <w:sz w:val="22"/>
          <w:szCs w:val="22"/>
        </w:rPr>
      </w:pPr>
      <w:del w:id="43" w:author=" " w:date="0001-01-01T00:00:00Z">
        <w:r w:rsidRPr="00A13BDE">
          <w:rPr>
            <w:rFonts w:asciiTheme="majorHAnsi" w:hAnsiTheme="majorHAnsi"/>
            <w:b/>
            <w:sz w:val="22"/>
            <w:szCs w:val="22"/>
          </w:rPr>
          <w:delText>Disclaimer of Consequential Damages.</w:delText>
        </w:r>
      </w:del>
      <w:del w:id="44" w:author=" " w:date="0001-01-01T00:00:00Z">
        <w:r w:rsidRPr="00A13BDE">
          <w:rPr>
            <w:rFonts w:asciiTheme="majorHAnsi" w:hAnsiTheme="majorHAnsi"/>
            <w:sz w:val="22"/>
            <w:szCs w:val="22"/>
          </w:rPr>
          <w:delText xml:space="preserve">  I</w:delText>
        </w:r>
      </w:del>
      <w:del w:id="45" w:author=" " w:date="0001-01-01T00:00:00Z">
        <w:r w:rsidR="00A13BDE">
          <w:rPr>
            <w:rFonts w:asciiTheme="majorHAnsi" w:hAnsiTheme="majorHAnsi"/>
            <w:sz w:val="22"/>
            <w:szCs w:val="22"/>
          </w:rPr>
          <w:delText>n no</w:delText>
        </w:r>
      </w:del>
      <w:del w:id="46" w:author=" " w:date="0001-01-01T00:00:00Z">
        <w:r w:rsidRPr="00A13BDE">
          <w:rPr>
            <w:rFonts w:asciiTheme="majorHAnsi" w:hAnsiTheme="majorHAnsi"/>
            <w:sz w:val="22"/>
            <w:szCs w:val="22"/>
          </w:rPr>
          <w:delText xml:space="preserve"> </w:delText>
        </w:r>
      </w:del>
      <w:del w:id="47" w:author=" " w:date="0001-01-01T00:00:00Z">
        <w:r w:rsidR="00A13BDE">
          <w:rPr>
            <w:rFonts w:asciiTheme="majorHAnsi" w:hAnsiTheme="majorHAnsi"/>
            <w:sz w:val="22"/>
            <w:szCs w:val="22"/>
          </w:rPr>
          <w:delText xml:space="preserve">event shall </w:delText>
        </w:r>
      </w:del>
      <w:del w:id="48" w:author=" " w:date="0001-01-01T00:00:00Z">
        <w:r w:rsidR="0001602F">
          <w:rPr>
            <w:rFonts w:asciiTheme="majorHAnsi" w:hAnsiTheme="majorHAnsi"/>
            <w:sz w:val="22"/>
            <w:szCs w:val="22"/>
          </w:rPr>
          <w:delText>YOURMEMBERSHIP</w:delText>
        </w:r>
      </w:del>
      <w:del w:id="49" w:author=" " w:date="0001-01-01T00:00:00Z">
        <w:r w:rsidRPr="00A13BDE" w:rsidR="00A13BDE">
          <w:rPr>
            <w:rFonts w:asciiTheme="majorHAnsi" w:hAnsiTheme="majorHAnsi"/>
            <w:sz w:val="22"/>
            <w:szCs w:val="22"/>
          </w:rPr>
          <w:delText xml:space="preserve"> be liable (a) for any indirect, special, punitive or consequential damages, or (b) to third parties claiming through customer; even if </w:delText>
        </w:r>
      </w:del>
      <w:del w:id="50" w:author=" " w:date="0001-01-01T00:00:00Z">
        <w:r w:rsidR="0001602F">
          <w:rPr>
            <w:rFonts w:asciiTheme="majorHAnsi" w:hAnsiTheme="majorHAnsi"/>
            <w:sz w:val="22"/>
            <w:szCs w:val="22"/>
          </w:rPr>
          <w:delText>YOURMEMBERSHIP</w:delText>
        </w:r>
      </w:del>
      <w:del w:id="51" w:author=" " w:date="0001-01-01T00:00:00Z">
        <w:r w:rsidRPr="00A13BDE" w:rsidR="00A13BDE">
          <w:rPr>
            <w:rFonts w:asciiTheme="majorHAnsi" w:hAnsiTheme="majorHAnsi"/>
            <w:sz w:val="22"/>
            <w:szCs w:val="22"/>
          </w:rPr>
          <w:delText xml:space="preserve"> has been advised of the possibility of such damages.</w:delText>
        </w:r>
      </w:del>
    </w:p>
    <w:p w:rsidR="00BF12C0" w:rsidRPr="00A13BDE" w:rsidP="00BF12C0">
      <w:pPr>
        <w:pStyle w:val="Sub-heading"/>
        <w:numPr>
          <w:ilvl w:val="0"/>
          <w:numId w:val="0"/>
        </w:numPr>
        <w:rPr>
          <w:del w:id="52" w:author=" " w:date="0001-01-01T00:00:00Z"/>
          <w:rFonts w:asciiTheme="majorHAnsi" w:hAnsiTheme="majorHAnsi"/>
          <w:b/>
          <w:sz w:val="22"/>
          <w:szCs w:val="22"/>
        </w:rPr>
      </w:pPr>
    </w:p>
    <w:p w:rsidR="00BF12C0" w:rsidRPr="00A13BDE">
      <w:pPr>
        <w:pStyle w:val="Sub-heading"/>
        <w:numPr>
          <w:ilvl w:val="0"/>
          <w:numId w:val="0"/>
        </w:numPr>
        <w:tabs>
          <w:tab w:val="clear" w:pos="576"/>
        </w:tabs>
        <w:pPrChange w:id="53" w:author=" " w:date="0001-01-01T00:00:00Z">
          <w:pPr>
            <w:pStyle w:val="Sub-heading"/>
          </w:pPr>
        </w:pPrChange>
        <w:rPr>
          <w:rFonts w:asciiTheme="majorHAnsi" w:hAnsiTheme="majorHAnsi"/>
          <w:b/>
          <w:sz w:val="22"/>
          <w:szCs w:val="22"/>
        </w:rPr>
      </w:pPr>
      <w:del w:id="54" w:author=" " w:date="0001-01-01T00:00:00Z">
        <w:r w:rsidRPr="00A13BDE">
          <w:rPr>
            <w:rFonts w:asciiTheme="majorHAnsi" w:hAnsiTheme="majorHAnsi"/>
            <w:b/>
            <w:sz w:val="22"/>
            <w:szCs w:val="22"/>
          </w:rPr>
          <w:delText xml:space="preserve">Essential Purpose.  </w:delText>
        </w:r>
      </w:del>
      <w:del w:id="55" w:author=" " w:date="0001-01-01T00:00:00Z">
        <w:r w:rsidRPr="00A13BDE">
          <w:rPr>
            <w:rFonts w:asciiTheme="majorHAnsi" w:hAnsiTheme="majorHAnsi"/>
            <w:sz w:val="22"/>
            <w:szCs w:val="22"/>
          </w:rPr>
          <w:delText xml:space="preserve">The essential purpose of this Section is to limit the potential liability of the parties arising under this Agreement.  The parties acknowledge that the limitations set forth in this Section are </w:delText>
        </w:r>
      </w:del>
      <w:del w:id="56" w:author=" " w:date="0001-01-01T00:00:00Z">
        <w:r w:rsidRPr="00A13BDE">
          <w:rPr>
            <w:rFonts w:asciiTheme="majorHAnsi" w:hAnsiTheme="majorHAnsi"/>
            <w:sz w:val="22"/>
            <w:szCs w:val="22"/>
          </w:rPr>
          <w:delText xml:space="preserve">intrinsic to the amount of consideration levied in connection with the license of the Services and that, were </w:delText>
        </w:r>
      </w:del>
      <w:del w:id="57" w:author=" " w:date="0001-01-01T00:00:00Z">
        <w:r w:rsidR="0001602F">
          <w:rPr>
            <w:rFonts w:asciiTheme="majorHAnsi" w:hAnsiTheme="majorHAnsi"/>
            <w:sz w:val="22"/>
            <w:szCs w:val="22"/>
          </w:rPr>
          <w:delText>YOURMEMBERSHIP</w:delText>
        </w:r>
      </w:del>
      <w:del w:id="58" w:author=" " w:date="0001-01-01T00:00:00Z">
        <w:r w:rsidRPr="00A13BDE">
          <w:rPr>
            <w:rFonts w:asciiTheme="majorHAnsi" w:hAnsiTheme="majorHAnsi"/>
            <w:sz w:val="22"/>
            <w:szCs w:val="22"/>
          </w:rPr>
          <w:delText xml:space="preserve"> to assume any further liability, such consideration would out of necessity, been set much higher.</w:delText>
        </w:r>
      </w:del>
    </w:p>
    <w:p w:rsidR="00BF12C0" w:rsidRPr="00A13BDE" w:rsidP="00BF12C0">
      <w:pPr>
        <w:pStyle w:val="Sub-heading"/>
        <w:numPr>
          <w:ilvl w:val="0"/>
          <w:numId w:val="0"/>
        </w:numPr>
        <w:rPr>
          <w:rFonts w:asciiTheme="majorHAnsi" w:hAnsiTheme="majorHAnsi"/>
          <w:sz w:val="22"/>
          <w:szCs w:val="22"/>
        </w:rPr>
      </w:pPr>
    </w:p>
    <w:p w:rsidR="00BF12C0" w:rsidRPr="00A13BDE" w:rsidP="00BF12C0">
      <w:pPr>
        <w:pStyle w:val="Paragraph"/>
        <w:rPr>
          <w:rFonts w:asciiTheme="majorHAnsi" w:hAnsiTheme="majorHAnsi"/>
          <w:b/>
          <w:sz w:val="22"/>
          <w:szCs w:val="22"/>
        </w:rPr>
      </w:pPr>
      <w:r w:rsidRPr="00A13BDE">
        <w:rPr>
          <w:rFonts w:asciiTheme="majorHAnsi" w:hAnsiTheme="majorHAnsi"/>
          <w:b/>
          <w:sz w:val="22"/>
          <w:szCs w:val="22"/>
        </w:rPr>
        <w:t>GENERAL</w:t>
      </w:r>
      <w:r w:rsidRPr="00A13BDE">
        <w:rPr>
          <w:rFonts w:asciiTheme="majorHAnsi" w:hAnsiTheme="majorHAnsi"/>
          <w:sz w:val="22"/>
          <w:szCs w:val="22"/>
        </w:rPr>
        <w:t xml:space="preserve">.  </w:t>
      </w:r>
    </w:p>
    <w:p w:rsidR="00BF12C0" w:rsidRPr="00A13BDE" w:rsidP="00BF12C0">
      <w:pPr>
        <w:pStyle w:val="Sub-heading"/>
        <w:rPr>
          <w:rFonts w:asciiTheme="majorHAnsi" w:hAnsiTheme="majorHAnsi"/>
          <w:b/>
          <w:sz w:val="22"/>
          <w:szCs w:val="22"/>
        </w:rPr>
      </w:pPr>
      <w:r w:rsidRPr="00A13BDE">
        <w:rPr>
          <w:rFonts w:asciiTheme="majorHAnsi" w:hAnsiTheme="majorHAnsi"/>
          <w:b/>
          <w:sz w:val="22"/>
          <w:szCs w:val="22"/>
          <w:u w:val="single"/>
        </w:rPr>
        <w:t>Notices</w:t>
      </w:r>
      <w:r w:rsidRPr="00A13BDE">
        <w:rPr>
          <w:rFonts w:asciiTheme="majorHAnsi" w:hAnsiTheme="majorHAnsi"/>
          <w:sz w:val="22"/>
          <w:szCs w:val="22"/>
        </w:rPr>
        <w:t xml:space="preserve">.  All notices to a party shall be in writing and sent to the addresses specified in this Agreement and shall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w:t>
      </w:r>
    </w:p>
    <w:p w:rsidR="00BF12C0" w:rsidRPr="00A13BDE" w:rsidP="00BF12C0">
      <w:pPr>
        <w:pStyle w:val="Sub-heading"/>
        <w:numPr>
          <w:ilvl w:val="0"/>
          <w:numId w:val="0"/>
        </w:numPr>
        <w:rPr>
          <w:rFonts w:asciiTheme="majorHAnsi" w:hAnsiTheme="majorHAnsi"/>
          <w:b/>
          <w:sz w:val="22"/>
          <w:szCs w:val="22"/>
        </w:rPr>
      </w:pPr>
    </w:p>
    <w:p w:rsidR="00BF12C0" w:rsidRPr="00A13BDE" w:rsidP="00BF12C0">
      <w:pPr>
        <w:pStyle w:val="Sub-heading"/>
        <w:rPr>
          <w:rFonts w:asciiTheme="majorHAnsi" w:hAnsiTheme="majorHAnsi"/>
          <w:b/>
          <w:sz w:val="22"/>
          <w:szCs w:val="22"/>
        </w:rPr>
      </w:pPr>
      <w:r w:rsidRPr="00A13BDE">
        <w:rPr>
          <w:rFonts w:asciiTheme="majorHAnsi" w:hAnsiTheme="majorHAnsi"/>
          <w:b/>
          <w:sz w:val="22"/>
          <w:szCs w:val="22"/>
          <w:u w:val="single"/>
        </w:rPr>
        <w:t>Assignment</w:t>
      </w:r>
      <w:r w:rsidRPr="00A13BDE">
        <w:rPr>
          <w:rFonts w:asciiTheme="majorHAnsi" w:hAnsiTheme="majorHAnsi"/>
          <w:sz w:val="22"/>
          <w:szCs w:val="22"/>
        </w:rPr>
        <w:t xml:space="preserve">.   </w:t>
      </w:r>
      <w:r w:rsidRPr="00A13BDE">
        <w:rPr>
          <w:rFonts w:asciiTheme="majorHAnsi" w:hAnsiTheme="majorHAnsi"/>
          <w:sz w:val="22"/>
          <w:szCs w:val="22"/>
        </w:rPr>
        <w:t>Neither this Agreement nor any Services license may be assigned or transferred by either party, without the other party’s prior written consent; pro</w:t>
      </w:r>
      <w:r w:rsidRPr="00A13BDE" w:rsidR="001539E3">
        <w:rPr>
          <w:rFonts w:asciiTheme="majorHAnsi" w:hAnsiTheme="majorHAnsi"/>
          <w:sz w:val="22"/>
          <w:szCs w:val="22"/>
        </w:rPr>
        <w:t xml:space="preserve">vided, however, that </w:t>
      </w:r>
      <w:r w:rsidR="0001602F">
        <w:rPr>
          <w:rFonts w:asciiTheme="majorHAnsi" w:hAnsiTheme="majorHAnsi"/>
          <w:sz w:val="22"/>
          <w:szCs w:val="22"/>
        </w:rPr>
        <w:t>YOURMEMBERSHIP</w:t>
      </w:r>
      <w:r w:rsidRPr="00A13BDE">
        <w:rPr>
          <w:rFonts w:asciiTheme="majorHAnsi" w:hAnsiTheme="majorHAnsi"/>
          <w:sz w:val="22"/>
          <w:szCs w:val="22"/>
        </w:rPr>
        <w:t xml:space="preserve"> may assign this Agreement to its successor in interest as a result of a merger, acquisition or sale of all or substantially all of its assets without the need to obtain Customer’s consent.  </w:t>
      </w:r>
    </w:p>
    <w:p w:rsidR="00BF12C0" w:rsidRPr="00A13BDE" w:rsidP="00BF12C0">
      <w:pPr>
        <w:pStyle w:val="Sub-heading"/>
        <w:numPr>
          <w:ilvl w:val="0"/>
          <w:numId w:val="0"/>
        </w:numPr>
        <w:rPr>
          <w:rFonts w:asciiTheme="majorHAnsi" w:hAnsiTheme="majorHAnsi"/>
          <w:sz w:val="22"/>
          <w:szCs w:val="22"/>
          <w:u w:val="single"/>
        </w:rPr>
      </w:pPr>
    </w:p>
    <w:p w:rsidR="00BF12C0" w:rsidRPr="00A13BDE" w:rsidP="00BF12C0">
      <w:pPr>
        <w:pStyle w:val="Sub-heading"/>
        <w:rPr>
          <w:rFonts w:asciiTheme="majorHAnsi" w:hAnsiTheme="majorHAnsi"/>
          <w:b/>
          <w:sz w:val="22"/>
          <w:szCs w:val="22"/>
        </w:rPr>
      </w:pPr>
      <w:r w:rsidRPr="00A13BDE">
        <w:rPr>
          <w:rFonts w:asciiTheme="majorHAnsi" w:hAnsiTheme="majorHAnsi"/>
          <w:b/>
          <w:sz w:val="22"/>
          <w:szCs w:val="22"/>
          <w:u w:val="single"/>
        </w:rPr>
        <w:t>Entire Agreement</w:t>
      </w:r>
      <w:r w:rsidRPr="00A13BDE">
        <w:rPr>
          <w:rFonts w:asciiTheme="majorHAnsi" w:hAnsiTheme="majorHAnsi"/>
          <w:sz w:val="22"/>
          <w:szCs w:val="22"/>
        </w:rPr>
        <w:t>.  This Agreement, together with all addenda, schedules, and exhibits, constitutes the entire agreement between the parties and supersedes all prior and contemporaneous agreements and understandings between the parties relating to the subject matter hereof.  This Agreement may be amended or superseded only by a written instrument signed by both parties.</w:t>
      </w:r>
    </w:p>
    <w:p w:rsidR="00BF12C0" w:rsidRPr="00A13BDE" w:rsidP="00BF12C0">
      <w:pPr>
        <w:pStyle w:val="Sub-heading"/>
        <w:numPr>
          <w:ilvl w:val="0"/>
          <w:numId w:val="0"/>
        </w:numPr>
        <w:rPr>
          <w:rFonts w:eastAsia="MS ??" w:asciiTheme="majorHAnsi" w:hAnsiTheme="majorHAnsi"/>
          <w:w w:val="0"/>
          <w:sz w:val="22"/>
          <w:szCs w:val="22"/>
          <w:u w:val="single"/>
        </w:rPr>
      </w:pPr>
    </w:p>
    <w:p w:rsidR="00C33E73" w:rsidRPr="00A13BDE" w:rsidP="00BF12C0">
      <w:pPr>
        <w:pStyle w:val="Sub-heading"/>
        <w:rPr>
          <w:rFonts w:asciiTheme="majorHAnsi" w:hAnsiTheme="majorHAnsi"/>
          <w:b/>
          <w:sz w:val="22"/>
          <w:szCs w:val="22"/>
        </w:rPr>
      </w:pPr>
      <w:r w:rsidRPr="00A13BDE">
        <w:rPr>
          <w:rFonts w:eastAsia="MS ??" w:asciiTheme="majorHAnsi" w:hAnsiTheme="majorHAnsi"/>
          <w:b/>
          <w:w w:val="0"/>
          <w:sz w:val="22"/>
          <w:szCs w:val="22"/>
          <w:u w:val="single"/>
        </w:rPr>
        <w:t>Injunctive Relief</w:t>
      </w:r>
      <w:r w:rsidRPr="00A13BDE">
        <w:rPr>
          <w:rFonts w:eastAsia="MS ??" w:asciiTheme="majorHAnsi" w:hAnsiTheme="majorHAnsi"/>
          <w:w w:val="0"/>
          <w:sz w:val="22"/>
          <w:szCs w:val="22"/>
        </w:rPr>
        <w:t>.  The parties agree that any breach of the license or confidential information sections of this Agreement would result in irreparable injury for which there is no adequate remedy at law.  Therefore, in the event of any breach or threatened breach of the license or confidential information sections of this Agreement, the aggrieved party will be entitled to seek equitable relief, without the need to post a bond, in addition to its other available legal remedies, in a court of competent jurisdiction</w:t>
      </w:r>
      <w:r w:rsidRPr="00A13BDE">
        <w:rPr>
          <w:rFonts w:asciiTheme="majorHAnsi" w:hAnsiTheme="majorHAnsi"/>
          <w:sz w:val="22"/>
          <w:szCs w:val="22"/>
        </w:rPr>
        <w:t xml:space="preserve">.  </w:t>
      </w:r>
    </w:p>
    <w:p w:rsidR="00C33E73" w:rsidRPr="00A13BDE" w:rsidP="00C33E73">
      <w:pPr>
        <w:pStyle w:val="Sub-heading"/>
        <w:numPr>
          <w:ilvl w:val="0"/>
          <w:numId w:val="0"/>
        </w:numPr>
        <w:rPr>
          <w:rFonts w:asciiTheme="majorHAnsi" w:hAnsiTheme="majorHAnsi"/>
          <w:sz w:val="22"/>
          <w:szCs w:val="22"/>
          <w:u w:val="single"/>
        </w:rPr>
      </w:pPr>
    </w:p>
    <w:p w:rsidR="00C33E73" w:rsidRPr="00A13BDE" w:rsidP="00BF12C0">
      <w:pPr>
        <w:pStyle w:val="Sub-heading"/>
        <w:rPr>
          <w:rFonts w:asciiTheme="majorHAnsi" w:hAnsiTheme="majorHAnsi"/>
          <w:b/>
          <w:sz w:val="22"/>
          <w:szCs w:val="22"/>
        </w:rPr>
      </w:pPr>
      <w:r w:rsidRPr="00A13BDE">
        <w:rPr>
          <w:rFonts w:asciiTheme="majorHAnsi" w:hAnsiTheme="majorHAnsi"/>
          <w:b/>
          <w:sz w:val="22"/>
          <w:szCs w:val="22"/>
          <w:u w:val="single"/>
        </w:rPr>
        <w:t>Governing Law</w:t>
      </w:r>
      <w:r w:rsidRPr="00A13BDE" w:rsidR="00447FE5">
        <w:rPr>
          <w:rFonts w:asciiTheme="majorHAnsi" w:hAnsiTheme="majorHAnsi"/>
          <w:sz w:val="22"/>
          <w:szCs w:val="22"/>
        </w:rPr>
        <w:t xml:space="preserve">. </w:t>
      </w:r>
      <w:r w:rsidRPr="00A13BDE">
        <w:rPr>
          <w:rFonts w:asciiTheme="majorHAnsi" w:hAnsiTheme="majorHAnsi"/>
          <w:sz w:val="22"/>
          <w:szCs w:val="22"/>
        </w:rPr>
        <w:t xml:space="preserve">This Agreement shall be governed by the laws of the </w:t>
      </w:r>
      <w:r w:rsidRPr="00A13BDE" w:rsidR="00197C8B">
        <w:rPr>
          <w:rFonts w:asciiTheme="majorHAnsi" w:hAnsiTheme="majorHAnsi"/>
          <w:sz w:val="22"/>
          <w:szCs w:val="22"/>
        </w:rPr>
        <w:t xml:space="preserve">State of </w:t>
      </w:r>
      <w:ins w:id="59" w:author=" " w:date="0001-01-01T00:00:00Z">
        <w:r w:rsidR="00AD7A2B">
          <w:rPr>
            <w:rFonts w:asciiTheme="majorHAnsi" w:hAnsiTheme="majorHAnsi"/>
            <w:sz w:val="22"/>
            <w:szCs w:val="22"/>
          </w:rPr>
          <w:t>California</w:t>
        </w:r>
      </w:ins>
      <w:del w:id="60" w:author=" " w:date="0001-01-01T00:00:00Z">
        <w:r w:rsidRPr="00A13BDE" w:rsidR="00197C8B">
          <w:rPr>
            <w:rFonts w:asciiTheme="majorHAnsi" w:hAnsiTheme="majorHAnsi"/>
            <w:sz w:val="22"/>
            <w:szCs w:val="22"/>
          </w:rPr>
          <w:delText>Illinois</w:delText>
        </w:r>
      </w:del>
      <w:r w:rsidRPr="00A13BDE">
        <w:rPr>
          <w:rFonts w:asciiTheme="majorHAnsi" w:hAnsiTheme="majorHAnsi"/>
          <w:sz w:val="22"/>
          <w:szCs w:val="22"/>
        </w:rPr>
        <w:t xml:space="preserve">, excluding its conflict of laws rules.  </w:t>
      </w:r>
      <w:r w:rsidRPr="00A13BDE">
        <w:rPr>
          <w:rFonts w:eastAsia="MS ??" w:asciiTheme="majorHAnsi" w:hAnsiTheme="majorHAnsi"/>
          <w:w w:val="0"/>
          <w:sz w:val="22"/>
          <w:szCs w:val="22"/>
        </w:rPr>
        <w:t xml:space="preserve">Should either party wish to initiate litigation related to this Agreement against the other party, such action shall take place exclusively in the state </w:t>
      </w:r>
      <w:r w:rsidRPr="00A13BDE" w:rsidR="001539E3">
        <w:rPr>
          <w:rFonts w:eastAsia="MS ??" w:asciiTheme="majorHAnsi" w:hAnsiTheme="majorHAnsi"/>
          <w:w w:val="0"/>
          <w:sz w:val="22"/>
          <w:szCs w:val="22"/>
        </w:rPr>
        <w:t>or federal courts located in</w:t>
      </w:r>
      <w:ins w:id="61" w:author=" " w:date="0001-01-01T00:00:00Z">
        <w:r w:rsidR="00AD7A2B">
          <w:rPr>
            <w:rFonts w:eastAsia="MS ??" w:asciiTheme="majorHAnsi" w:hAnsiTheme="majorHAnsi"/>
            <w:w w:val="0"/>
            <w:sz w:val="22"/>
            <w:szCs w:val="22"/>
          </w:rPr>
          <w:t xml:space="preserve"> California</w:t>
        </w:r>
      </w:ins>
      <w:del w:id="62" w:author=" " w:date="0001-01-01T00:00:00Z">
        <w:r w:rsidRPr="00A13BDE" w:rsidR="001539E3">
          <w:rPr>
            <w:rFonts w:eastAsia="MS ??" w:asciiTheme="majorHAnsi" w:hAnsiTheme="majorHAnsi"/>
            <w:w w:val="0"/>
            <w:sz w:val="22"/>
            <w:szCs w:val="22"/>
          </w:rPr>
          <w:delText xml:space="preserve"> </w:delText>
        </w:r>
      </w:del>
      <w:del w:id="63" w:author=" " w:date="0001-01-01T00:00:00Z">
        <w:r w:rsidRPr="00A13BDE" w:rsidR="003F297B">
          <w:rPr>
            <w:rFonts w:eastAsia="MS ??" w:asciiTheme="majorHAnsi" w:hAnsiTheme="majorHAnsi"/>
            <w:w w:val="0"/>
            <w:sz w:val="22"/>
            <w:szCs w:val="22"/>
          </w:rPr>
          <w:delText>Illinois</w:delText>
        </w:r>
      </w:del>
      <w:r w:rsidRPr="00A13BDE">
        <w:rPr>
          <w:rFonts w:eastAsia="MS ??" w:asciiTheme="majorHAnsi" w:hAnsiTheme="majorHAnsi"/>
          <w:w w:val="0"/>
          <w:sz w:val="22"/>
          <w:szCs w:val="22"/>
        </w:rPr>
        <w:t xml:space="preserve">. </w:t>
      </w:r>
    </w:p>
    <w:p w:rsidR="00C33E73" w:rsidRPr="00A13BDE" w:rsidP="00C33E73">
      <w:pPr>
        <w:pStyle w:val="Sub-heading"/>
        <w:numPr>
          <w:ilvl w:val="0"/>
          <w:numId w:val="0"/>
        </w:numPr>
        <w:rPr>
          <w:rFonts w:asciiTheme="majorHAnsi" w:hAnsiTheme="majorHAnsi"/>
          <w:sz w:val="22"/>
          <w:szCs w:val="22"/>
          <w:u w:val="single"/>
        </w:rPr>
      </w:pPr>
    </w:p>
    <w:p w:rsidR="00C33E73" w:rsidRPr="00A13BDE" w:rsidP="00BF12C0">
      <w:pPr>
        <w:pStyle w:val="Sub-heading"/>
        <w:rPr>
          <w:rFonts w:asciiTheme="majorHAnsi" w:hAnsiTheme="majorHAnsi"/>
          <w:b/>
          <w:sz w:val="22"/>
          <w:szCs w:val="22"/>
        </w:rPr>
      </w:pPr>
      <w:r w:rsidRPr="00A13BDE">
        <w:rPr>
          <w:rFonts w:asciiTheme="majorHAnsi" w:hAnsiTheme="majorHAnsi"/>
          <w:b/>
          <w:sz w:val="22"/>
          <w:szCs w:val="22"/>
          <w:u w:val="single"/>
        </w:rPr>
        <w:t>Independent Contractors</w:t>
      </w:r>
      <w:r w:rsidRPr="00A13BDE">
        <w:rPr>
          <w:rFonts w:asciiTheme="majorHAnsi" w:hAnsiTheme="majorHAnsi"/>
          <w:sz w:val="22"/>
          <w:szCs w:val="22"/>
        </w:rPr>
        <w:t xml:space="preserve">.  </w:t>
      </w:r>
      <w:r w:rsidRPr="00A13BDE">
        <w:rPr>
          <w:rFonts w:eastAsia="MS ??" w:asciiTheme="majorHAnsi" w:hAnsiTheme="majorHAnsi"/>
          <w:w w:val="0"/>
          <w:sz w:val="22"/>
          <w:szCs w:val="22"/>
        </w:rPr>
        <w:t>Nothing contained in this Agreement shall be deemed or construed as creating a joint venture or partnership between any of the parties hereto.  No party is by virtue of this Agreement authorized as an agent, employee or legal representative of any other party.  No party shall have the power to control the activities and operations of any other and their status is, and at all times, will continue to be, that of independent contractors with respect to each other.  No party shall have any power or authority to bind or commit any other.  No party shall hold itself out as having any authority or relationship in contravention of this Section</w:t>
      </w:r>
      <w:r w:rsidRPr="00A13BDE">
        <w:rPr>
          <w:rFonts w:asciiTheme="majorHAnsi" w:hAnsiTheme="majorHAnsi"/>
          <w:sz w:val="22"/>
          <w:szCs w:val="22"/>
        </w:rPr>
        <w:t>.</w:t>
      </w:r>
    </w:p>
    <w:p w:rsidR="00C33E73" w:rsidRPr="00A13BDE" w:rsidP="00C33E73">
      <w:pPr>
        <w:pStyle w:val="Sub-heading"/>
        <w:numPr>
          <w:ilvl w:val="0"/>
          <w:numId w:val="0"/>
        </w:numPr>
        <w:rPr>
          <w:rFonts w:asciiTheme="majorHAnsi" w:hAnsiTheme="majorHAnsi"/>
          <w:sz w:val="22"/>
          <w:szCs w:val="22"/>
          <w:u w:val="single"/>
        </w:rPr>
      </w:pPr>
    </w:p>
    <w:p w:rsidR="00DD1161" w:rsidRPr="00DD1161" w:rsidP="00BF12C0">
      <w:pPr>
        <w:pStyle w:val="Sub-heading"/>
        <w:rPr>
          <w:rFonts w:asciiTheme="majorHAnsi" w:hAnsiTheme="majorHAnsi"/>
          <w:b/>
          <w:sz w:val="22"/>
          <w:szCs w:val="22"/>
        </w:rPr>
      </w:pPr>
      <w:r w:rsidRPr="00A13BDE">
        <w:rPr>
          <w:rFonts w:asciiTheme="majorHAnsi" w:hAnsiTheme="majorHAnsi"/>
          <w:b/>
          <w:sz w:val="22"/>
          <w:szCs w:val="22"/>
          <w:u w:val="single"/>
        </w:rPr>
        <w:t>Severability</w:t>
      </w:r>
      <w:r w:rsidRPr="00A13BDE">
        <w:rPr>
          <w:rFonts w:asciiTheme="majorHAnsi" w:hAnsiTheme="majorHAnsi"/>
          <w:b/>
          <w:sz w:val="22"/>
          <w:szCs w:val="22"/>
        </w:rPr>
        <w:t>.</w:t>
      </w:r>
      <w:r w:rsidRPr="00A13BDE">
        <w:rPr>
          <w:rFonts w:asciiTheme="majorHAnsi" w:hAnsiTheme="majorHAnsi"/>
          <w:sz w:val="22"/>
          <w:szCs w:val="22"/>
        </w:rPr>
        <w:t xml:space="preserve">  Any provision of this Agreement held to be unenforceable shall not affect the </w:t>
      </w:r>
    </w:p>
    <w:p w:rsidR="00DD1161" w:rsidP="00DD1161">
      <w:pPr>
        <w:pStyle w:val="ListParagraph"/>
        <w:rPr>
          <w:rFonts w:asciiTheme="majorHAnsi" w:hAnsiTheme="majorHAnsi"/>
          <w:sz w:val="22"/>
          <w:szCs w:val="22"/>
        </w:rPr>
      </w:pPr>
    </w:p>
    <w:p w:rsidR="00C33E73" w:rsidRPr="00A13BDE" w:rsidP="00BF12C0">
      <w:pPr>
        <w:pStyle w:val="Sub-heading"/>
        <w:rPr>
          <w:rFonts w:asciiTheme="majorHAnsi" w:hAnsiTheme="majorHAnsi"/>
          <w:b/>
          <w:sz w:val="22"/>
          <w:szCs w:val="22"/>
        </w:rPr>
      </w:pPr>
      <w:r w:rsidRPr="00A13BDE">
        <w:rPr>
          <w:rFonts w:asciiTheme="majorHAnsi" w:hAnsiTheme="majorHAnsi"/>
          <w:sz w:val="22"/>
          <w:szCs w:val="22"/>
        </w:rPr>
        <w:t xml:space="preserve">enforceability of any other provisions of this Agreement.  </w:t>
      </w:r>
    </w:p>
    <w:p w:rsidR="00C33E73" w:rsidRPr="00A13BDE" w:rsidP="00C33E73">
      <w:pPr>
        <w:pStyle w:val="Sub-heading"/>
        <w:numPr>
          <w:ilvl w:val="0"/>
          <w:numId w:val="0"/>
        </w:numPr>
        <w:rPr>
          <w:rFonts w:asciiTheme="majorHAnsi" w:hAnsiTheme="majorHAnsi"/>
          <w:sz w:val="22"/>
          <w:szCs w:val="22"/>
          <w:u w:val="single"/>
        </w:rPr>
      </w:pPr>
    </w:p>
    <w:p w:rsidR="00C33E73" w:rsidRPr="00A13BDE" w:rsidP="00BF12C0">
      <w:pPr>
        <w:pStyle w:val="Sub-heading"/>
        <w:rPr>
          <w:rFonts w:asciiTheme="majorHAnsi" w:hAnsiTheme="majorHAnsi"/>
          <w:b/>
          <w:sz w:val="22"/>
          <w:szCs w:val="22"/>
        </w:rPr>
      </w:pPr>
      <w:r w:rsidRPr="00A13BDE">
        <w:rPr>
          <w:rFonts w:asciiTheme="majorHAnsi" w:hAnsiTheme="majorHAnsi"/>
          <w:b/>
          <w:sz w:val="22"/>
          <w:szCs w:val="22"/>
          <w:u w:val="single"/>
        </w:rPr>
        <w:t>Force Majeure</w:t>
      </w:r>
      <w:r w:rsidRPr="00A13BDE">
        <w:rPr>
          <w:rFonts w:asciiTheme="majorHAnsi" w:hAnsiTheme="majorHAnsi"/>
          <w:sz w:val="22"/>
          <w:szCs w:val="22"/>
        </w:rPr>
        <w:t xml:space="preserve">.  Neither party shall be in default if its failure to perform any obligation under this Agreement is caused solely by supervening conditions beyond that party’s reasonable control, including acts of God, civil commotion, war, strikes, labor disputes, third party Internet service interruptions or slowdowns, vandalism or “hacker” attacks, acts of terrorism or governmental demands or requirements.  </w:t>
      </w:r>
    </w:p>
    <w:p w:rsidR="00C33E73" w:rsidRPr="00A13BDE" w:rsidP="00C33E73">
      <w:pPr>
        <w:pStyle w:val="Sub-heading"/>
        <w:numPr>
          <w:ilvl w:val="0"/>
          <w:numId w:val="0"/>
        </w:numPr>
        <w:rPr>
          <w:rFonts w:asciiTheme="majorHAnsi" w:hAnsiTheme="majorHAnsi"/>
          <w:sz w:val="22"/>
          <w:szCs w:val="22"/>
          <w:u w:val="single"/>
        </w:rPr>
      </w:pPr>
    </w:p>
    <w:p w:rsidR="00C33E73" w:rsidRPr="00A13BDE" w:rsidP="00BF12C0">
      <w:pPr>
        <w:pStyle w:val="Sub-heading"/>
        <w:rPr>
          <w:rFonts w:asciiTheme="majorHAnsi" w:hAnsiTheme="majorHAnsi"/>
          <w:b/>
          <w:sz w:val="22"/>
          <w:szCs w:val="22"/>
        </w:rPr>
      </w:pPr>
      <w:r w:rsidRPr="00A13BDE">
        <w:rPr>
          <w:rFonts w:asciiTheme="majorHAnsi" w:hAnsiTheme="majorHAnsi"/>
          <w:b/>
          <w:sz w:val="22"/>
          <w:szCs w:val="22"/>
          <w:u w:val="single"/>
        </w:rPr>
        <w:t>Publicity</w:t>
      </w:r>
      <w:r w:rsidRPr="00A13BDE">
        <w:rPr>
          <w:rFonts w:asciiTheme="majorHAnsi" w:hAnsiTheme="majorHAnsi"/>
          <w:sz w:val="22"/>
          <w:szCs w:val="22"/>
        </w:rPr>
        <w:t xml:space="preserve">.  </w:t>
      </w:r>
      <w:r w:rsidR="0001602F">
        <w:rPr>
          <w:rFonts w:asciiTheme="majorHAnsi" w:hAnsiTheme="majorHAnsi"/>
          <w:sz w:val="22"/>
          <w:szCs w:val="22"/>
        </w:rPr>
        <w:t>YOURMEMBERSHIP</w:t>
      </w:r>
      <w:r w:rsidRPr="00A13BDE">
        <w:rPr>
          <w:rFonts w:asciiTheme="majorHAnsi" w:hAnsiTheme="majorHAnsi"/>
          <w:sz w:val="22"/>
          <w:szCs w:val="22"/>
        </w:rPr>
        <w:t xml:space="preserve"> may use Customer’s name as part of a general list of customers and may refer to Customer as a user of the Services in its general advertising and marketing materials.  The parties may issue a press release regarding </w:t>
      </w:r>
      <w:r w:rsidR="0001602F">
        <w:rPr>
          <w:rFonts w:asciiTheme="majorHAnsi" w:hAnsiTheme="majorHAnsi"/>
          <w:sz w:val="22"/>
          <w:szCs w:val="22"/>
        </w:rPr>
        <w:t>YOURMEMBERSHIP</w:t>
      </w:r>
      <w:r w:rsidRPr="00A13BDE">
        <w:rPr>
          <w:rFonts w:asciiTheme="majorHAnsi" w:hAnsiTheme="majorHAnsi"/>
          <w:sz w:val="22"/>
          <w:szCs w:val="22"/>
        </w:rPr>
        <w:t>’s provision of the Services to Customer, subject to the prior written approval of each party.  Each party shall obtain the other party’s permission prior to using the other party’s name for any other marketing or promotional purposes.</w:t>
      </w:r>
    </w:p>
    <w:p w:rsidR="00C33E73" w:rsidRPr="00A13BDE" w:rsidP="00C33E73">
      <w:pPr>
        <w:pStyle w:val="Sub-heading"/>
        <w:numPr>
          <w:ilvl w:val="0"/>
          <w:numId w:val="0"/>
        </w:numPr>
        <w:rPr>
          <w:rFonts w:asciiTheme="majorHAnsi" w:hAnsiTheme="majorHAnsi"/>
          <w:sz w:val="22"/>
          <w:szCs w:val="22"/>
          <w:u w:val="single"/>
        </w:rPr>
      </w:pPr>
    </w:p>
    <w:p w:rsidR="00AE458D" w:rsidRPr="00A13BDE" w:rsidP="00BF12C0">
      <w:pPr>
        <w:pStyle w:val="Sub-heading"/>
        <w:rPr>
          <w:rFonts w:asciiTheme="majorHAnsi" w:hAnsiTheme="majorHAnsi"/>
          <w:b/>
          <w:sz w:val="22"/>
          <w:szCs w:val="22"/>
        </w:rPr>
      </w:pPr>
      <w:r w:rsidRPr="00A13BDE">
        <w:rPr>
          <w:rFonts w:asciiTheme="majorHAnsi" w:hAnsiTheme="majorHAnsi"/>
          <w:b/>
          <w:sz w:val="22"/>
          <w:szCs w:val="22"/>
          <w:u w:val="single"/>
        </w:rPr>
        <w:t>Counterparts</w:t>
      </w:r>
      <w:r w:rsidRPr="00A13BDE">
        <w:rPr>
          <w:rFonts w:asciiTheme="majorHAnsi" w:hAnsiTheme="majorHAnsi"/>
          <w:sz w:val="22"/>
          <w:szCs w:val="22"/>
        </w:rPr>
        <w:t xml:space="preserve">.  </w:t>
      </w:r>
      <w:r w:rsidRPr="00A13BDE">
        <w:rPr>
          <w:rFonts w:eastAsia="MS ??" w:asciiTheme="majorHAnsi" w:hAnsiTheme="majorHAnsi"/>
          <w:w w:val="0"/>
          <w:sz w:val="22"/>
          <w:szCs w:val="22"/>
        </w:rPr>
        <w:t>This Agreement may be executed in any number of counterparts, each of which shall constitute an original and all of which together shall constitute one and the same instrument</w:t>
      </w:r>
      <w:r w:rsidRPr="00A13BDE">
        <w:rPr>
          <w:rFonts w:asciiTheme="majorHAnsi" w:hAnsiTheme="majorHAnsi"/>
          <w:sz w:val="22"/>
          <w:szCs w:val="22"/>
        </w:rPr>
        <w:t xml:space="preserve">.  </w:t>
      </w:r>
    </w:p>
    <w:p w:rsidR="00AE458D" w:rsidRPr="00A13BDE" w:rsidP="00BF12C0">
      <w:pPr>
        <w:rPr>
          <w:rFonts w:asciiTheme="majorHAnsi" w:hAnsiTheme="majorHAnsi"/>
          <w:sz w:val="22"/>
          <w:szCs w:val="22"/>
        </w:rPr>
      </w:pPr>
    </w:p>
    <w:p w:rsidR="00AE458D" w:rsidRPr="00A13BDE" w:rsidP="00BF12C0">
      <w:pPr>
        <w:rPr>
          <w:rFonts w:asciiTheme="majorHAnsi" w:hAnsiTheme="majorHAnsi" w:cs="Times"/>
          <w:color w:val="auto"/>
          <w:sz w:val="22"/>
          <w:szCs w:val="22"/>
        </w:rPr>
        <w:sectPr w:rsidSect="00AF5A98">
          <w:type w:val="continuous"/>
          <w:pgSz w:w="12240" w:h="15840" w:code="1"/>
          <w:pgMar w:top="1440" w:right="720" w:bottom="1440" w:left="720" w:header="720" w:footer="720" w:gutter="0"/>
          <w:cols w:num="2" w:space="720" w:equalWidth="0">
            <w:col w:w="5040" w:space="720"/>
            <w:col w:w="5040"/>
          </w:cols>
          <w:formProt w:val="0"/>
          <w:docGrid w:linePitch="360"/>
        </w:sectPr>
      </w:pPr>
    </w:p>
    <w:p w:rsidR="001903CD" w:rsidRPr="00A13BDE" w:rsidP="00C33E73">
      <w:pPr>
        <w:rPr>
          <w:rFonts w:eastAsia="MS ??" w:asciiTheme="majorHAnsi" w:hAnsiTheme="majorHAnsi"/>
          <w:w w:val="0"/>
          <w:sz w:val="22"/>
          <w:szCs w:val="22"/>
        </w:rPr>
      </w:pPr>
    </w:p>
    <w:p w:rsidR="00DD1161" w:rsidP="00DD1161">
      <w:pPr>
        <w:rPr>
          <w:rFonts w:eastAsia="MS ??" w:asciiTheme="majorHAnsi" w:hAnsiTheme="majorHAnsi"/>
          <w:b/>
          <w:w w:val="0"/>
          <w:sz w:val="22"/>
          <w:szCs w:val="22"/>
        </w:rPr>
      </w:pPr>
    </w:p>
    <w:p w:rsidR="00DD1161" w:rsidP="00DD1161">
      <w:pPr>
        <w:rPr>
          <w:rFonts w:eastAsia="MS ??" w:asciiTheme="majorHAnsi" w:hAnsiTheme="majorHAnsi"/>
          <w:b/>
          <w:w w:val="0"/>
          <w:sz w:val="22"/>
          <w:szCs w:val="22"/>
        </w:rPr>
      </w:pPr>
    </w:p>
    <w:p w:rsidR="00DD1161" w:rsidP="00DD1161">
      <w:pPr>
        <w:rPr>
          <w:rFonts w:eastAsia="MS ??" w:asciiTheme="majorHAnsi" w:hAnsiTheme="majorHAnsi"/>
          <w:b/>
          <w:w w:val="0"/>
          <w:sz w:val="22"/>
          <w:szCs w:val="22"/>
        </w:rPr>
      </w:pPr>
    </w:p>
    <w:p w:rsidR="002A3DE7" w:rsidRPr="00DD1161" w:rsidP="00DD1161">
      <w:pPr>
        <w:rPr>
          <w:rFonts w:eastAsia="MS ??" w:asciiTheme="majorHAnsi" w:hAnsiTheme="majorHAnsi"/>
          <w:b/>
          <w:w w:val="0"/>
          <w:sz w:val="22"/>
          <w:szCs w:val="22"/>
        </w:rPr>
        <w:sectPr w:rsidSect="00AF5A98">
          <w:footerReference w:type="default" r:id="rId11"/>
          <w:type w:val="continuous"/>
          <w:pgSz w:w="12240" w:h="15840" w:code="1"/>
          <w:pgMar w:top="1152" w:right="720" w:bottom="1008" w:left="720" w:header="720" w:footer="331" w:gutter="0"/>
          <w:cols w:space="720"/>
          <w:docGrid w:linePitch="360"/>
        </w:sectPr>
      </w:pPr>
      <w:r w:rsidRPr="00A13BDE">
        <w:rPr>
          <w:rFonts w:eastAsia="MS ??" w:asciiTheme="majorHAnsi" w:hAnsiTheme="majorHAnsi"/>
          <w:b/>
          <w:w w:val="0"/>
          <w:sz w:val="22"/>
          <w:szCs w:val="22"/>
        </w:rPr>
        <w:t>IN WITNESS WHEREOF, the parties have executed this Agreement as of the Effective Date</w:t>
      </w:r>
      <w:r w:rsidRPr="00A13BDE" w:rsidR="00567615">
        <w:rPr>
          <w:rFonts w:eastAsia="MS ??" w:asciiTheme="majorHAnsi" w:hAnsiTheme="majorHAnsi"/>
          <w:b/>
          <w:w w:val="0"/>
          <w:sz w:val="22"/>
          <w:szCs w:val="22"/>
        </w:rPr>
        <w:t xml:space="preserve"> (signing date of client) </w:t>
      </w:r>
    </w:p>
    <w:p w:rsidR="002A3DE7" w:rsidRPr="00A13BDE" w:rsidP="00034AC5">
      <w:pPr>
        <w:widowControl w:val="0"/>
        <w:tabs>
          <w:tab w:val="right" w:pos="4320"/>
        </w:tabs>
        <w:rPr>
          <w:rFonts w:asciiTheme="majorHAnsi" w:hAnsiTheme="majorHAnsi"/>
          <w:color w:val="auto"/>
          <w:sz w:val="22"/>
          <w:szCs w:val="22"/>
          <w:u w:val="single"/>
        </w:rPr>
        <w:sectPr w:rsidSect="00AF5A98">
          <w:type w:val="continuous"/>
          <w:pgSz w:w="12240" w:h="15840" w:code="1"/>
          <w:pgMar w:top="1152" w:right="720" w:bottom="1008" w:left="720" w:header="720" w:footer="331" w:gutter="0"/>
          <w:cols w:space="720"/>
          <w:docGrid w:linePitch="360"/>
        </w:sectPr>
      </w:pPr>
    </w:p>
    <w:tbl>
      <w:tblPr>
        <w:tblW w:w="10465" w:type="dxa"/>
        <w:tblLayout w:type="fixed"/>
        <w:tblCellMar>
          <w:left w:w="115" w:type="dxa"/>
          <w:right w:w="115" w:type="dxa"/>
        </w:tblCellMar>
        <w:tblLook w:val="01E0"/>
      </w:tblPr>
      <w:tblGrid>
        <w:gridCol w:w="1195"/>
        <w:gridCol w:w="4050"/>
        <w:gridCol w:w="1170"/>
        <w:gridCol w:w="4050"/>
      </w:tblGrid>
      <w:tr w:rsidTr="00A82DF1">
        <w:tblPrEx>
          <w:tblW w:w="10465" w:type="dxa"/>
          <w:tblLayout w:type="fixed"/>
          <w:tblCellMar>
            <w:left w:w="115" w:type="dxa"/>
            <w:right w:w="115" w:type="dxa"/>
          </w:tblCellMar>
          <w:tblLook w:val="01E0"/>
        </w:tblPrEx>
        <w:trPr>
          <w:trHeight w:val="521"/>
        </w:trPr>
        <w:tc>
          <w:tcPr>
            <w:tcW w:w="5245" w:type="dxa"/>
            <w:gridSpan w:val="2"/>
            <w:vAlign w:val="center"/>
          </w:tcPr>
          <w:p w:rsidR="00CF3B4A" w:rsidRPr="00A13BDE" w:rsidP="00F4580F">
            <w:pPr>
              <w:widowControl w:val="0"/>
              <w:tabs>
                <w:tab w:val="right" w:pos="4320"/>
              </w:tabs>
              <w:contextualSpacing/>
              <w:jc w:val="center"/>
              <w:rPr>
                <w:rFonts w:asciiTheme="majorHAnsi" w:hAnsiTheme="majorHAnsi"/>
                <w:color w:val="auto"/>
                <w:sz w:val="22"/>
                <w:szCs w:val="22"/>
              </w:rPr>
            </w:pPr>
            <w:r>
              <w:rPr>
                <w:rFonts w:asciiTheme="majorHAnsi" w:hAnsiTheme="majorHAnsi"/>
                <w:b/>
                <w:color w:val="auto"/>
                <w:sz w:val="22"/>
                <w:szCs w:val="22"/>
                <w:u w:val="single"/>
              </w:rPr>
              <w:t>Your</w:t>
            </w:r>
            <w:r w:rsidR="00F4580F">
              <w:rPr>
                <w:rFonts w:asciiTheme="majorHAnsi" w:hAnsiTheme="majorHAnsi"/>
                <w:b/>
                <w:color w:val="auto"/>
                <w:sz w:val="22"/>
                <w:szCs w:val="22"/>
                <w:u w:val="single"/>
              </w:rPr>
              <w:t>M</w:t>
            </w:r>
            <w:r>
              <w:rPr>
                <w:rFonts w:asciiTheme="majorHAnsi" w:hAnsiTheme="majorHAnsi"/>
                <w:b/>
                <w:color w:val="auto"/>
                <w:sz w:val="22"/>
                <w:szCs w:val="22"/>
                <w:u w:val="single"/>
              </w:rPr>
              <w:t xml:space="preserve">embership Inc. </w:t>
            </w:r>
          </w:p>
        </w:tc>
        <w:tc>
          <w:tcPr>
            <w:tcW w:w="5220" w:type="dxa"/>
            <w:gridSpan w:val="2"/>
            <w:vAlign w:val="center"/>
          </w:tcPr>
          <w:p w:rsidR="001D3682" w:rsidP="00CF3B4A">
            <w:pPr>
              <w:widowControl w:val="0"/>
              <w:contextualSpacing/>
              <w:jc w:val="center"/>
              <w:rPr>
                <w:rFonts w:asciiTheme="majorHAnsi" w:hAnsiTheme="majorHAnsi"/>
                <w:b/>
                <w:sz w:val="22"/>
                <w:szCs w:val="22"/>
                <w:u w:val="single"/>
              </w:rPr>
            </w:pPr>
            <w:r w:rsidRPr="001D3682">
              <w:rPr>
                <w:rFonts w:asciiTheme="majorHAnsi" w:hAnsiTheme="majorHAnsi"/>
                <w:b/>
                <w:sz w:val="22"/>
                <w:szCs w:val="22"/>
                <w:u w:val="single"/>
              </w:rPr>
              <w:t>Society of American Gastrointestinal</w:t>
            </w:r>
          </w:p>
          <w:p w:rsidR="00CF3B4A" w:rsidRPr="001D3682" w:rsidP="00CF3B4A">
            <w:pPr>
              <w:widowControl w:val="0"/>
              <w:contextualSpacing/>
              <w:jc w:val="center"/>
              <w:rPr>
                <w:rFonts w:asciiTheme="majorHAnsi" w:hAnsiTheme="majorHAnsi"/>
                <w:b/>
                <w:color w:val="auto"/>
                <w:sz w:val="22"/>
                <w:szCs w:val="22"/>
                <w:u w:val="single"/>
              </w:rPr>
            </w:pPr>
            <w:r w:rsidRPr="001D3682">
              <w:rPr>
                <w:rFonts w:asciiTheme="majorHAnsi" w:hAnsiTheme="majorHAnsi"/>
                <w:b/>
                <w:sz w:val="22"/>
                <w:szCs w:val="22"/>
                <w:u w:val="single"/>
              </w:rPr>
              <w:t xml:space="preserve"> and Endoscopic Surgeons</w:t>
            </w:r>
          </w:p>
        </w:tc>
      </w:tr>
      <w:tr w:rsidTr="00DD1161">
        <w:tblPrEx>
          <w:tblW w:w="10465" w:type="dxa"/>
          <w:tblLayout w:type="fixed"/>
          <w:tblCellMar>
            <w:left w:w="115" w:type="dxa"/>
            <w:right w:w="115" w:type="dxa"/>
          </w:tblCellMar>
          <w:tblLook w:val="01E0"/>
        </w:tblPrEx>
        <w:trPr>
          <w:trHeight w:val="720"/>
        </w:trPr>
        <w:tc>
          <w:tcPr>
            <w:tcW w:w="1195" w:type="dxa"/>
            <w:vAlign w:val="center"/>
          </w:tcPr>
          <w:p w:rsidR="0039328E" w:rsidRPr="00A13BDE" w:rsidP="0039328E">
            <w:pPr>
              <w:widowControl w:val="0"/>
              <w:tabs>
                <w:tab w:val="right" w:pos="4320"/>
              </w:tabs>
              <w:rPr>
                <w:rFonts w:asciiTheme="majorHAnsi" w:hAnsiTheme="majorHAnsi"/>
                <w:b/>
                <w:color w:val="auto"/>
                <w:sz w:val="22"/>
                <w:szCs w:val="22"/>
              </w:rPr>
            </w:pPr>
            <w:r>
              <w:rPr>
                <w:rFonts w:asciiTheme="majorHAnsi" w:hAnsiTheme="majorHAnsi"/>
                <w:b/>
                <w:color w:val="auto"/>
                <w:sz w:val="22"/>
                <w:szCs w:val="22"/>
              </w:rPr>
              <w:t>Signature:</w:t>
            </w:r>
          </w:p>
        </w:tc>
        <w:tc>
          <w:tcPr>
            <w:tcW w:w="4050" w:type="dxa"/>
            <w:vAlign w:val="center"/>
          </w:tcPr>
          <w:p w:rsidR="0039328E" w:rsidRPr="0015100C" w:rsidP="0039328E">
            <w:pPr>
              <w:widowControl w:val="0"/>
              <w:tabs>
                <w:tab w:val="right" w:pos="4320"/>
              </w:tabs>
              <w:rPr>
                <w:rFonts w:asciiTheme="majorHAnsi" w:hAnsiTheme="majorHAnsi"/>
                <w:b/>
                <w:color w:val="auto"/>
                <w:sz w:val="22"/>
                <w:szCs w:val="22"/>
                <w:u w:val="single"/>
              </w:rPr>
            </w:pPr>
            <w:r w:rsidRPr="0015100C">
              <w:rPr>
                <w:rFonts w:asciiTheme="majorHAnsi" w:hAnsiTheme="majorHAnsi"/>
                <w:b/>
                <w:color w:val="auto"/>
                <w:sz w:val="22"/>
                <w:szCs w:val="22"/>
                <w:u w:val="single"/>
              </w:rPr>
              <w:t>__________________________________</w:t>
            </w:r>
          </w:p>
        </w:tc>
        <w:tc>
          <w:tcPr>
            <w:tcW w:w="1170" w:type="dxa"/>
            <w:vAlign w:val="center"/>
          </w:tcPr>
          <w:p w:rsidR="0039328E" w:rsidRPr="00A13BDE" w:rsidP="0039328E">
            <w:pPr>
              <w:widowControl w:val="0"/>
              <w:tabs>
                <w:tab w:val="right" w:pos="4320"/>
              </w:tabs>
              <w:rPr>
                <w:rFonts w:asciiTheme="majorHAnsi" w:hAnsiTheme="majorHAnsi"/>
                <w:b/>
                <w:color w:val="auto"/>
                <w:sz w:val="22"/>
                <w:szCs w:val="22"/>
              </w:rPr>
            </w:pPr>
            <w:r>
              <w:rPr>
                <w:rFonts w:asciiTheme="majorHAnsi" w:hAnsiTheme="majorHAnsi"/>
                <w:b/>
                <w:color w:val="auto"/>
                <w:sz w:val="22"/>
                <w:szCs w:val="22"/>
              </w:rPr>
              <w:t>Signature:</w:t>
            </w:r>
          </w:p>
        </w:tc>
        <w:tc>
          <w:tcPr>
            <w:tcW w:w="4050" w:type="dxa"/>
            <w:vAlign w:val="center"/>
          </w:tcPr>
          <w:p w:rsidR="0039328E" w:rsidRPr="0015100C" w:rsidP="0039328E">
            <w:pPr>
              <w:widowControl w:val="0"/>
              <w:tabs>
                <w:tab w:val="right" w:pos="4320"/>
              </w:tabs>
              <w:rPr>
                <w:rFonts w:asciiTheme="majorHAnsi" w:hAnsiTheme="majorHAnsi"/>
                <w:b/>
                <w:color w:val="auto"/>
                <w:sz w:val="22"/>
                <w:szCs w:val="22"/>
                <w:u w:val="single"/>
              </w:rPr>
            </w:pPr>
            <w:r w:rsidRPr="0015100C">
              <w:rPr>
                <w:rFonts w:asciiTheme="majorHAnsi" w:hAnsiTheme="majorHAnsi"/>
                <w:b/>
                <w:color w:val="auto"/>
                <w:sz w:val="22"/>
                <w:szCs w:val="22"/>
                <w:u w:val="single"/>
              </w:rPr>
              <w:t>__________________________________</w:t>
            </w:r>
          </w:p>
        </w:tc>
      </w:tr>
      <w:tr w:rsidTr="00DD1161">
        <w:tblPrEx>
          <w:tblW w:w="10465" w:type="dxa"/>
          <w:tblLayout w:type="fixed"/>
          <w:tblCellMar>
            <w:left w:w="115" w:type="dxa"/>
            <w:right w:w="115" w:type="dxa"/>
          </w:tblCellMar>
          <w:tblLook w:val="01E0"/>
        </w:tblPrEx>
        <w:trPr>
          <w:trHeight w:val="720"/>
        </w:trPr>
        <w:tc>
          <w:tcPr>
            <w:tcW w:w="1195" w:type="dxa"/>
            <w:vAlign w:val="center"/>
          </w:tcPr>
          <w:p w:rsidR="0039328E" w:rsidRPr="00A13BDE" w:rsidP="0039328E">
            <w:pPr>
              <w:widowControl w:val="0"/>
              <w:tabs>
                <w:tab w:val="right" w:pos="4320"/>
              </w:tabs>
              <w:rPr>
                <w:rFonts w:asciiTheme="majorHAnsi" w:hAnsiTheme="majorHAnsi"/>
                <w:color w:val="auto"/>
                <w:sz w:val="22"/>
                <w:szCs w:val="22"/>
              </w:rPr>
            </w:pPr>
            <w:r w:rsidRPr="00A13BDE">
              <w:rPr>
                <w:rFonts w:asciiTheme="majorHAnsi" w:hAnsiTheme="majorHAnsi"/>
                <w:b/>
                <w:color w:val="auto"/>
                <w:sz w:val="22"/>
                <w:szCs w:val="22"/>
              </w:rPr>
              <w:t>Name</w:t>
            </w:r>
            <w:r>
              <w:rPr>
                <w:rFonts w:asciiTheme="majorHAnsi" w:hAnsiTheme="majorHAnsi"/>
                <w:b/>
                <w:color w:val="auto"/>
                <w:sz w:val="22"/>
                <w:szCs w:val="22"/>
              </w:rPr>
              <w:t>:</w:t>
            </w:r>
          </w:p>
        </w:tc>
        <w:tc>
          <w:tcPr>
            <w:tcW w:w="4050" w:type="dxa"/>
            <w:vAlign w:val="center"/>
          </w:tcPr>
          <w:p w:rsidR="0039328E" w:rsidRPr="0015100C"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c>
          <w:tcPr>
            <w:tcW w:w="1170" w:type="dxa"/>
            <w:vAlign w:val="center"/>
          </w:tcPr>
          <w:p w:rsidR="0039328E" w:rsidRPr="00A13BDE" w:rsidP="0039328E">
            <w:pPr>
              <w:widowControl w:val="0"/>
              <w:tabs>
                <w:tab w:val="right" w:pos="4320"/>
              </w:tabs>
              <w:rPr>
                <w:rFonts w:asciiTheme="majorHAnsi" w:hAnsiTheme="majorHAnsi"/>
                <w:color w:val="auto"/>
                <w:sz w:val="22"/>
                <w:szCs w:val="22"/>
              </w:rPr>
            </w:pPr>
            <w:r w:rsidRPr="00A13BDE">
              <w:rPr>
                <w:rFonts w:asciiTheme="majorHAnsi" w:hAnsiTheme="majorHAnsi"/>
                <w:b/>
                <w:color w:val="auto"/>
                <w:sz w:val="22"/>
                <w:szCs w:val="22"/>
              </w:rPr>
              <w:t>Name</w:t>
            </w:r>
            <w:r>
              <w:rPr>
                <w:rFonts w:asciiTheme="majorHAnsi" w:hAnsiTheme="majorHAnsi"/>
                <w:b/>
                <w:color w:val="auto"/>
                <w:sz w:val="22"/>
                <w:szCs w:val="22"/>
              </w:rPr>
              <w:t>:</w:t>
            </w:r>
          </w:p>
        </w:tc>
        <w:tc>
          <w:tcPr>
            <w:tcW w:w="4050" w:type="dxa"/>
            <w:vAlign w:val="center"/>
          </w:tcPr>
          <w:p w:rsidR="0039328E" w:rsidRPr="0015100C"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r>
      <w:tr w:rsidTr="00DD1161">
        <w:tblPrEx>
          <w:tblW w:w="10465" w:type="dxa"/>
          <w:tblLayout w:type="fixed"/>
          <w:tblCellMar>
            <w:left w:w="115" w:type="dxa"/>
            <w:right w:w="115" w:type="dxa"/>
          </w:tblCellMar>
          <w:tblLook w:val="01E0"/>
        </w:tblPrEx>
        <w:trPr>
          <w:trHeight w:val="720"/>
        </w:trPr>
        <w:tc>
          <w:tcPr>
            <w:tcW w:w="1195" w:type="dxa"/>
            <w:vAlign w:val="center"/>
          </w:tcPr>
          <w:p w:rsidR="0039328E" w:rsidRPr="00A13BDE" w:rsidP="0039328E">
            <w:pPr>
              <w:widowControl w:val="0"/>
              <w:tabs>
                <w:tab w:val="right" w:pos="4320"/>
              </w:tabs>
              <w:rPr>
                <w:rFonts w:asciiTheme="majorHAnsi" w:hAnsiTheme="majorHAnsi"/>
                <w:b/>
                <w:color w:val="auto"/>
                <w:sz w:val="22"/>
                <w:szCs w:val="22"/>
              </w:rPr>
            </w:pPr>
            <w:r>
              <w:rPr>
                <w:rFonts w:asciiTheme="majorHAnsi" w:hAnsiTheme="majorHAnsi"/>
                <w:b/>
                <w:color w:val="auto"/>
                <w:sz w:val="22"/>
                <w:szCs w:val="22"/>
              </w:rPr>
              <w:t>Title:</w:t>
            </w:r>
          </w:p>
        </w:tc>
        <w:tc>
          <w:tcPr>
            <w:tcW w:w="4050" w:type="dxa"/>
            <w:vAlign w:val="center"/>
          </w:tcPr>
          <w:p w:rsidR="0039328E" w:rsidRPr="0015100C"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c>
          <w:tcPr>
            <w:tcW w:w="1170" w:type="dxa"/>
            <w:vAlign w:val="center"/>
          </w:tcPr>
          <w:p w:rsidR="0039328E" w:rsidRPr="00A13BDE" w:rsidP="0039328E">
            <w:pPr>
              <w:widowControl w:val="0"/>
              <w:tabs>
                <w:tab w:val="right" w:pos="4320"/>
              </w:tabs>
              <w:rPr>
                <w:rFonts w:asciiTheme="majorHAnsi" w:hAnsiTheme="majorHAnsi"/>
                <w:color w:val="auto"/>
                <w:sz w:val="22"/>
                <w:szCs w:val="22"/>
              </w:rPr>
            </w:pPr>
            <w:r>
              <w:rPr>
                <w:rFonts w:asciiTheme="majorHAnsi" w:hAnsiTheme="majorHAnsi"/>
                <w:b/>
                <w:color w:val="auto"/>
                <w:sz w:val="22"/>
                <w:szCs w:val="22"/>
              </w:rPr>
              <w:t>Title:</w:t>
            </w:r>
          </w:p>
        </w:tc>
        <w:tc>
          <w:tcPr>
            <w:tcW w:w="4050" w:type="dxa"/>
            <w:vAlign w:val="center"/>
          </w:tcPr>
          <w:p w:rsidR="0039328E" w:rsidRPr="0015100C"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r>
      <w:tr w:rsidTr="00DD1161">
        <w:tblPrEx>
          <w:tblW w:w="10465" w:type="dxa"/>
          <w:tblLayout w:type="fixed"/>
          <w:tblCellMar>
            <w:left w:w="115" w:type="dxa"/>
            <w:right w:w="115" w:type="dxa"/>
          </w:tblCellMar>
          <w:tblLook w:val="01E0"/>
        </w:tblPrEx>
        <w:trPr>
          <w:trHeight w:val="720"/>
        </w:trPr>
        <w:tc>
          <w:tcPr>
            <w:tcW w:w="1195" w:type="dxa"/>
            <w:vAlign w:val="center"/>
          </w:tcPr>
          <w:p w:rsidR="0039328E" w:rsidP="0039328E">
            <w:pPr>
              <w:widowControl w:val="0"/>
              <w:tabs>
                <w:tab w:val="right" w:pos="4320"/>
              </w:tabs>
              <w:rPr>
                <w:rFonts w:asciiTheme="majorHAnsi" w:hAnsiTheme="majorHAnsi"/>
                <w:b/>
                <w:color w:val="auto"/>
                <w:sz w:val="22"/>
                <w:szCs w:val="22"/>
              </w:rPr>
            </w:pPr>
            <w:r>
              <w:rPr>
                <w:rFonts w:asciiTheme="majorHAnsi" w:hAnsiTheme="majorHAnsi"/>
                <w:b/>
                <w:color w:val="auto"/>
                <w:sz w:val="22"/>
                <w:szCs w:val="22"/>
              </w:rPr>
              <w:t xml:space="preserve">Date: </w:t>
            </w:r>
          </w:p>
        </w:tc>
        <w:tc>
          <w:tcPr>
            <w:tcW w:w="4050" w:type="dxa"/>
            <w:vAlign w:val="center"/>
          </w:tcPr>
          <w:p w:rsidR="0039328E" w:rsidRPr="0015100C"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c>
          <w:tcPr>
            <w:tcW w:w="1170" w:type="dxa"/>
            <w:vAlign w:val="center"/>
          </w:tcPr>
          <w:p w:rsidR="0039328E" w:rsidRPr="00A13BDE" w:rsidP="0039328E">
            <w:pPr>
              <w:widowControl w:val="0"/>
              <w:tabs>
                <w:tab w:val="right" w:pos="4320"/>
              </w:tabs>
              <w:rPr>
                <w:rFonts w:asciiTheme="majorHAnsi" w:hAnsiTheme="majorHAnsi"/>
                <w:color w:val="auto"/>
                <w:sz w:val="22"/>
                <w:szCs w:val="22"/>
              </w:rPr>
            </w:pPr>
            <w:r>
              <w:rPr>
                <w:rFonts w:asciiTheme="majorHAnsi" w:hAnsiTheme="majorHAnsi"/>
                <w:b/>
                <w:color w:val="auto"/>
                <w:sz w:val="22"/>
                <w:szCs w:val="22"/>
              </w:rPr>
              <w:t xml:space="preserve">Date: </w:t>
            </w:r>
          </w:p>
        </w:tc>
        <w:tc>
          <w:tcPr>
            <w:tcW w:w="4050" w:type="dxa"/>
            <w:vAlign w:val="center"/>
          </w:tcPr>
          <w:p w:rsidR="0039328E" w:rsidRPr="0015100C" w:rsidP="0039328E">
            <w:pPr>
              <w:widowControl w:val="0"/>
              <w:tabs>
                <w:tab w:val="right" w:pos="4320"/>
              </w:tabs>
              <w:rPr>
                <w:rFonts w:asciiTheme="majorHAnsi" w:hAnsiTheme="majorHAnsi"/>
                <w:b/>
                <w:color w:val="auto"/>
                <w:sz w:val="22"/>
                <w:szCs w:val="22"/>
              </w:rPr>
            </w:pPr>
            <w:r w:rsidRPr="0015100C">
              <w:rPr>
                <w:rFonts w:asciiTheme="majorHAnsi" w:hAnsiTheme="majorHAnsi"/>
                <w:b/>
                <w:color w:val="auto"/>
                <w:sz w:val="22"/>
                <w:szCs w:val="22"/>
                <w:u w:val="single"/>
              </w:rPr>
              <w:t>__________________________________</w:t>
            </w:r>
          </w:p>
        </w:tc>
      </w:tr>
    </w:tbl>
    <w:p w:rsidR="00034AC5" w:rsidRPr="00A13BDE" w:rsidP="00034AC5">
      <w:pPr>
        <w:tabs>
          <w:tab w:val="left" w:pos="-270"/>
        </w:tabs>
        <w:ind w:right="-360"/>
        <w:rPr>
          <w:rFonts w:asciiTheme="majorHAnsi" w:hAnsiTheme="majorHAnsi"/>
          <w:b/>
          <w:bCs/>
          <w:sz w:val="22"/>
          <w:szCs w:val="22"/>
        </w:rPr>
      </w:pPr>
    </w:p>
    <w:p w:rsidR="001903CD" w:rsidRPr="00A13BDE" w:rsidP="00AE458D">
      <w:pPr>
        <w:tabs>
          <w:tab w:val="left" w:pos="-270"/>
        </w:tabs>
        <w:ind w:right="-360"/>
        <w:rPr>
          <w:rFonts w:asciiTheme="majorHAnsi" w:hAnsiTheme="majorHAnsi"/>
          <w:b/>
          <w:bCs/>
          <w:sz w:val="22"/>
          <w:szCs w:val="22"/>
        </w:rPr>
      </w:pPr>
    </w:p>
    <w:p w:rsidR="00C75A9B" w:rsidRPr="00A13BDE" w:rsidP="00AE458D">
      <w:pPr>
        <w:tabs>
          <w:tab w:val="left" w:pos="-270"/>
        </w:tabs>
        <w:ind w:right="-360"/>
        <w:rPr>
          <w:rFonts w:asciiTheme="majorHAnsi" w:hAnsiTheme="majorHAnsi"/>
          <w:b/>
          <w:bCs/>
          <w:sz w:val="22"/>
          <w:szCs w:val="22"/>
        </w:rPr>
        <w:sectPr w:rsidSect="00AF5A98">
          <w:type w:val="continuous"/>
          <w:pgSz w:w="12240" w:h="15840" w:code="1"/>
          <w:pgMar w:top="1152" w:right="720" w:bottom="1008" w:left="720" w:header="720" w:footer="331" w:gutter="0"/>
          <w:cols w:space="720"/>
          <w:docGrid w:linePitch="360"/>
        </w:sectPr>
      </w:pPr>
    </w:p>
    <w:p w:rsidR="00C54374" w:rsidRPr="00A13BDE" w:rsidP="00AE458D">
      <w:pPr>
        <w:rPr>
          <w:rFonts w:asciiTheme="majorHAnsi" w:hAnsiTheme="majorHAnsi"/>
          <w:sz w:val="22"/>
          <w:szCs w:val="22"/>
          <w:u w:val="single"/>
        </w:rPr>
      </w:pPr>
    </w:p>
    <w:p w:rsidR="00C54374" w:rsidRPr="00DD1161" w:rsidP="00DD1161">
      <w:pPr>
        <w:rPr>
          <w:rFonts w:asciiTheme="majorHAnsi" w:hAnsiTheme="majorHAnsi"/>
          <w:b/>
          <w:snapToGrid/>
          <w:color w:val="auto"/>
          <w:sz w:val="22"/>
          <w:szCs w:val="22"/>
        </w:rPr>
      </w:pPr>
      <w:r w:rsidRPr="00A13BDE">
        <w:rPr>
          <w:rFonts w:asciiTheme="majorHAnsi" w:hAnsiTheme="majorHAnsi"/>
          <w:b/>
          <w:sz w:val="22"/>
          <w:szCs w:val="22"/>
        </w:rPr>
        <w:t>EXHIBIT A:  DESCRIPTION OF CROWD WISDOM™ SERVICES</w:t>
      </w:r>
    </w:p>
    <w:p w:rsidR="009B2BDD" w:rsidRPr="009B2BDD" w:rsidP="009B2BDD">
      <w:pPr>
        <w:pStyle w:val="BodyText"/>
        <w:sectPr w:rsidSect="00AF5A98">
          <w:footerReference w:type="default" r:id="rId12"/>
          <w:type w:val="continuous"/>
          <w:pgSz w:w="12240" w:h="15840" w:code="1"/>
          <w:pgMar w:top="1440" w:right="720" w:bottom="1440" w:left="720" w:header="720" w:footer="720" w:gutter="0"/>
          <w:cols w:space="720"/>
          <w:formProt w:val="0"/>
          <w:docGrid w:linePitch="360"/>
        </w:sectPr>
      </w:pPr>
    </w:p>
    <w:p w:rsidR="00C54374" w:rsidRPr="00A13BDE" w:rsidP="00C54374">
      <w:pPr>
        <w:rPr>
          <w:rFonts w:asciiTheme="majorHAnsi" w:hAnsiTheme="majorHAnsi"/>
          <w:sz w:val="22"/>
          <w:szCs w:val="22"/>
        </w:rPr>
      </w:pPr>
    </w:p>
    <w:p w:rsidR="00C54374" w:rsidRPr="00A13BDE" w:rsidP="00C54374">
      <w:pPr>
        <w:pStyle w:val="BodyText"/>
        <w:rPr>
          <w:rFonts w:asciiTheme="majorHAnsi" w:hAnsiTheme="majorHAnsi"/>
          <w:sz w:val="22"/>
          <w:szCs w:val="22"/>
        </w:rPr>
        <w:sectPr w:rsidSect="00AF5A98">
          <w:type w:val="continuous"/>
          <w:pgSz w:w="12240" w:h="15840" w:code="1"/>
          <w:pgMar w:top="1440" w:right="720" w:bottom="1440" w:left="720" w:header="720" w:footer="720" w:gutter="0"/>
          <w:cols w:num="2" w:space="720"/>
          <w:formProt w:val="0"/>
          <w:docGrid w:linePitch="360"/>
        </w:sectPr>
      </w:pPr>
    </w:p>
    <w:p w:rsidR="00C54374" w:rsidRPr="00A13BDE" w:rsidP="00C54374">
      <w:pPr>
        <w:pStyle w:val="BodyText"/>
        <w:rPr>
          <w:rFonts w:asciiTheme="majorHAnsi" w:hAnsiTheme="majorHAnsi"/>
          <w:sz w:val="22"/>
          <w:szCs w:val="22"/>
        </w:rPr>
      </w:pPr>
      <w:r w:rsidRPr="00A13BDE">
        <w:rPr>
          <w:rFonts w:asciiTheme="majorHAnsi" w:hAnsiTheme="majorHAnsi"/>
          <w:sz w:val="22"/>
          <w:szCs w:val="22"/>
        </w:rPr>
        <w:t xml:space="preserve">The description of services can be found at the following link: </w:t>
      </w:r>
    </w:p>
    <w:p w:rsidR="00C54374" w:rsidRPr="00A13BDE" w:rsidP="00C54374">
      <w:pPr>
        <w:rPr>
          <w:rFonts w:asciiTheme="majorHAnsi" w:hAnsiTheme="majorHAnsi"/>
          <w:sz w:val="22"/>
          <w:szCs w:val="22"/>
        </w:rPr>
      </w:pPr>
    </w:p>
    <w:p w:rsidR="00C54374" w:rsidRPr="00A13BDE" w:rsidP="00C54374">
      <w:pPr>
        <w:rPr>
          <w:rFonts w:asciiTheme="majorHAnsi" w:hAnsiTheme="majorHAnsi"/>
          <w:sz w:val="22"/>
          <w:szCs w:val="22"/>
        </w:rPr>
      </w:pPr>
      <w:r w:rsidRPr="00A13BDE" w:rsidR="00197C8B">
        <w:rPr>
          <w:rStyle w:val="DefaultParagraphFont"/>
          <w:rFonts w:asciiTheme="majorHAnsi" w:hAnsiTheme="majorHAnsi"/>
          <w:bCs/>
          <w:iCs/>
          <w:sz w:val="22"/>
          <w:szCs w:val="22"/>
        </w:rPr>
        <w:t>http://bit.ly/exhibit_a_di_msa</w:t>
      </w:r>
    </w:p>
    <w:p w:rsidR="00C54374" w:rsidRPr="00A13BDE" w:rsidP="00C54374">
      <w:pPr>
        <w:rPr>
          <w:rFonts w:asciiTheme="majorHAnsi" w:hAnsiTheme="majorHAnsi"/>
          <w:sz w:val="22"/>
          <w:szCs w:val="22"/>
        </w:rPr>
      </w:pPr>
    </w:p>
    <w:p w:rsidR="00C54374" w:rsidRPr="00A13BDE" w:rsidP="00C54374">
      <w:pPr>
        <w:rPr>
          <w:rFonts w:asciiTheme="majorHAnsi" w:hAnsiTheme="majorHAnsi"/>
          <w:sz w:val="22"/>
          <w:szCs w:val="22"/>
        </w:rPr>
        <w:sectPr w:rsidSect="00AF5A98">
          <w:type w:val="continuous"/>
          <w:pgSz w:w="12240" w:h="15840" w:code="1"/>
          <w:pgMar w:top="1440" w:right="720" w:bottom="1440" w:left="720" w:header="720" w:footer="720" w:gutter="0"/>
          <w:cols w:space="720"/>
          <w:formProt w:val="0"/>
          <w:docGrid w:linePitch="360"/>
        </w:sectPr>
      </w:pPr>
    </w:p>
    <w:p w:rsidR="00C54374" w:rsidRPr="00A13BDE" w:rsidP="00C54374">
      <w:pPr>
        <w:rPr>
          <w:rFonts w:asciiTheme="majorHAnsi" w:hAnsiTheme="majorHAnsi"/>
          <w:sz w:val="22"/>
          <w:szCs w:val="22"/>
        </w:rPr>
      </w:pPr>
    </w:p>
    <w:p w:rsidR="00C54374" w:rsidRPr="00A13BDE" w:rsidP="00C54374">
      <w:pPr>
        <w:rPr>
          <w:rFonts w:asciiTheme="majorHAnsi" w:hAnsiTheme="majorHAnsi"/>
          <w:sz w:val="22"/>
          <w:szCs w:val="22"/>
        </w:rPr>
      </w:pPr>
    </w:p>
    <w:p w:rsidR="00C54374" w:rsidRPr="00A13BDE" w:rsidP="00C54374">
      <w:pPr>
        <w:rPr>
          <w:rFonts w:asciiTheme="majorHAnsi" w:hAnsiTheme="majorHAnsi"/>
          <w:sz w:val="22"/>
          <w:szCs w:val="22"/>
        </w:rPr>
      </w:pPr>
    </w:p>
    <w:p w:rsidR="00C54374" w:rsidRPr="00A13BDE" w:rsidP="00C54374">
      <w:pPr>
        <w:rPr>
          <w:rFonts w:asciiTheme="majorHAnsi" w:hAnsiTheme="majorHAnsi"/>
          <w:sz w:val="22"/>
          <w:szCs w:val="22"/>
        </w:rPr>
      </w:pPr>
    </w:p>
    <w:p w:rsidR="00C54374" w:rsidRPr="00A13BDE" w:rsidP="00C54374">
      <w:pPr>
        <w:rPr>
          <w:rFonts w:asciiTheme="majorHAnsi" w:hAnsiTheme="majorHAnsi"/>
          <w:sz w:val="22"/>
          <w:szCs w:val="22"/>
          <w:u w:val="single"/>
        </w:rPr>
        <w:sectPr w:rsidSect="00AF5A98">
          <w:type w:val="continuous"/>
          <w:pgSz w:w="12240" w:h="15840" w:code="1"/>
          <w:pgMar w:top="1440" w:right="720" w:bottom="1440" w:left="720" w:header="720" w:footer="720" w:gutter="0"/>
          <w:cols w:num="2" w:space="720"/>
          <w:formProt w:val="0"/>
          <w:docGrid w:linePitch="360"/>
        </w:sectPr>
      </w:pPr>
    </w:p>
    <w:p w:rsidR="00C54374" w:rsidRPr="00A13BDE" w:rsidP="00C54374">
      <w:pPr>
        <w:pStyle w:val="Legal3L1"/>
        <w:tabs>
          <w:tab w:val="clear" w:pos="576"/>
        </w:tabs>
        <w:rPr>
          <w:rFonts w:asciiTheme="majorHAnsi" w:hAnsiTheme="majorHAnsi"/>
          <w:b/>
          <w:sz w:val="22"/>
          <w:szCs w:val="22"/>
        </w:rPr>
      </w:pPr>
      <w:r w:rsidRPr="00A13BDE">
        <w:rPr>
          <w:rFonts w:asciiTheme="majorHAnsi" w:hAnsiTheme="majorHAnsi"/>
          <w:b/>
          <w:sz w:val="22"/>
          <w:szCs w:val="22"/>
        </w:rPr>
        <w:t>EXHIBIT B:  SUPPORT AND MAINTENANCE</w:t>
      </w:r>
    </w:p>
    <w:p w:rsidR="00C54374" w:rsidRPr="00A13BDE" w:rsidP="00C54374">
      <w:pPr>
        <w:pStyle w:val="Legal3L1"/>
        <w:tabs>
          <w:tab w:val="clear" w:pos="576"/>
        </w:tabs>
        <w:rPr>
          <w:rFonts w:asciiTheme="majorHAnsi" w:hAnsiTheme="majorHAnsi"/>
          <w:sz w:val="22"/>
          <w:szCs w:val="22"/>
        </w:rPr>
      </w:pPr>
    </w:p>
    <w:p w:rsidR="004B6EA0" w:rsidRPr="00A13BDE" w:rsidP="00A966C1">
      <w:pPr>
        <w:pStyle w:val="Legal3L1"/>
        <w:tabs>
          <w:tab w:val="clear" w:pos="576"/>
        </w:tabs>
        <w:jc w:val="left"/>
        <w:rPr>
          <w:rFonts w:asciiTheme="majorHAnsi" w:hAnsiTheme="majorHAnsi"/>
          <w:sz w:val="22"/>
          <w:szCs w:val="22"/>
        </w:rPr>
      </w:pPr>
      <w:r w:rsidRPr="00A13BDE">
        <w:rPr>
          <w:rFonts w:asciiTheme="majorHAnsi" w:hAnsiTheme="majorHAnsi"/>
          <w:sz w:val="22"/>
          <w:szCs w:val="22"/>
        </w:rPr>
        <w:t xml:space="preserve">The </w:t>
      </w:r>
      <w:r w:rsidR="0001602F">
        <w:rPr>
          <w:rFonts w:asciiTheme="majorHAnsi" w:hAnsiTheme="majorHAnsi"/>
          <w:sz w:val="22"/>
          <w:szCs w:val="22"/>
        </w:rPr>
        <w:t>YOURMEMBERSHIP</w:t>
      </w:r>
      <w:r w:rsidRPr="00A13BDE">
        <w:rPr>
          <w:rFonts w:asciiTheme="majorHAnsi" w:hAnsiTheme="majorHAnsi"/>
          <w:sz w:val="22"/>
          <w:szCs w:val="22"/>
        </w:rPr>
        <w:t xml:space="preserve"> Service Level Agreement defines service reliability, </w:t>
      </w:r>
      <w:r w:rsidRPr="00A13BDE" w:rsidR="00C629A7">
        <w:rPr>
          <w:rFonts w:asciiTheme="majorHAnsi" w:hAnsiTheme="majorHAnsi"/>
          <w:sz w:val="22"/>
          <w:szCs w:val="22"/>
        </w:rPr>
        <w:t>performance,</w:t>
      </w:r>
      <w:r w:rsidRPr="00A13BDE">
        <w:rPr>
          <w:rFonts w:asciiTheme="majorHAnsi" w:hAnsiTheme="majorHAnsi"/>
          <w:sz w:val="22"/>
          <w:szCs w:val="22"/>
        </w:rPr>
        <w:t xml:space="preserve"> and turnaround times. It can</w:t>
      </w:r>
      <w:r w:rsidRPr="00A13BDE">
        <w:rPr>
          <w:rFonts w:asciiTheme="majorHAnsi" w:hAnsiTheme="majorHAnsi"/>
          <w:sz w:val="22"/>
          <w:szCs w:val="22"/>
        </w:rPr>
        <w:t xml:space="preserve"> be found at the following link. </w:t>
      </w:r>
    </w:p>
    <w:p w:rsidR="004B6EA0" w:rsidRPr="00A13BDE" w:rsidP="002A3DE7">
      <w:pPr>
        <w:pStyle w:val="Legal3L1"/>
        <w:tabs>
          <w:tab w:val="clear" w:pos="576"/>
        </w:tabs>
        <w:rPr>
          <w:rFonts w:asciiTheme="majorHAnsi" w:hAnsiTheme="majorHAnsi"/>
          <w:sz w:val="22"/>
          <w:szCs w:val="22"/>
        </w:rPr>
      </w:pPr>
    </w:p>
    <w:p w:rsidR="00C54374" w:rsidRPr="00A13BDE" w:rsidP="00A966C1">
      <w:pPr>
        <w:pStyle w:val="Legal3L1"/>
        <w:tabs>
          <w:tab w:val="clear" w:pos="576"/>
        </w:tabs>
        <w:jc w:val="left"/>
        <w:rPr>
          <w:rFonts w:asciiTheme="majorHAnsi" w:hAnsiTheme="majorHAnsi"/>
          <w:sz w:val="22"/>
          <w:szCs w:val="22"/>
        </w:rPr>
      </w:pPr>
      <w:r w:rsidRPr="00A13BDE">
        <w:rPr>
          <w:rFonts w:asciiTheme="majorHAnsi" w:hAnsiTheme="majorHAnsi"/>
          <w:sz w:val="22"/>
          <w:szCs w:val="22"/>
        </w:rPr>
        <w:t xml:space="preserve">The SLA is a standard document enforced with all clients. Therefore, we cannot accept changes to the document itself. Client-specific SLA requirements can be supported thru an exhibit detailing the scope and nature of the service required.  </w:t>
      </w:r>
    </w:p>
    <w:p w:rsidR="00C54374" w:rsidRPr="00A13BDE" w:rsidP="00C54374">
      <w:pPr>
        <w:pStyle w:val="Legal3L1"/>
        <w:tabs>
          <w:tab w:val="clear" w:pos="576"/>
        </w:tabs>
        <w:jc w:val="left"/>
        <w:rPr>
          <w:rFonts w:asciiTheme="majorHAnsi" w:hAnsiTheme="majorHAnsi"/>
          <w:color w:val="3366FF"/>
          <w:sz w:val="22"/>
          <w:szCs w:val="22"/>
        </w:rPr>
      </w:pPr>
    </w:p>
    <w:p w:rsidR="00C54374" w:rsidRPr="00A13BDE" w:rsidP="00C54374">
      <w:pPr>
        <w:pStyle w:val="BodyText"/>
        <w:rPr>
          <w:rFonts w:asciiTheme="majorHAnsi" w:hAnsiTheme="majorHAnsi"/>
          <w:sz w:val="22"/>
          <w:szCs w:val="22"/>
        </w:rPr>
      </w:pPr>
      <w:r w:rsidRPr="00A13BDE" w:rsidR="00197C8B">
        <w:rPr>
          <w:rStyle w:val="DefaultParagraphFont"/>
          <w:rFonts w:asciiTheme="majorHAnsi" w:hAnsiTheme="majorHAnsi"/>
          <w:sz w:val="22"/>
          <w:szCs w:val="22"/>
        </w:rPr>
        <w:t>http://bit.ly/digitalignite_SLA</w:t>
      </w:r>
    </w:p>
    <w:p w:rsidR="00C54374" w:rsidRPr="00A13BDE" w:rsidP="00AE458D">
      <w:pPr>
        <w:pStyle w:val="Legal3L1"/>
        <w:tabs>
          <w:tab w:val="clear" w:pos="576"/>
        </w:tabs>
        <w:rPr>
          <w:rFonts w:asciiTheme="majorHAnsi" w:hAnsiTheme="majorHAnsi"/>
          <w:b/>
          <w:sz w:val="22"/>
          <w:szCs w:val="22"/>
        </w:rPr>
      </w:pPr>
    </w:p>
    <w:p w:rsidR="0049762A" w:rsidRPr="00A13BDE" w:rsidP="0049762A">
      <w:pPr>
        <w:pStyle w:val="BodyText"/>
        <w:rPr>
          <w:rFonts w:asciiTheme="majorHAnsi" w:hAnsiTheme="majorHAnsi"/>
        </w:rPr>
      </w:pPr>
    </w:p>
    <w:p w:rsidR="00F13BE8" w:rsidRPr="00A13BDE" w:rsidP="00F13BE8">
      <w:pPr>
        <w:pStyle w:val="Legal3L1"/>
        <w:tabs>
          <w:tab w:val="clear" w:pos="576"/>
        </w:tabs>
        <w:jc w:val="left"/>
        <w:rPr>
          <w:rFonts w:asciiTheme="majorHAnsi" w:hAnsiTheme="majorHAnsi"/>
          <w:b/>
          <w:sz w:val="22"/>
          <w:szCs w:val="22"/>
        </w:rPr>
      </w:pPr>
      <w:r w:rsidRPr="00A13BDE">
        <w:rPr>
          <w:rFonts w:asciiTheme="majorHAnsi" w:hAnsiTheme="majorHAnsi"/>
          <w:b/>
          <w:sz w:val="22"/>
          <w:szCs w:val="22"/>
        </w:rPr>
        <w:t>EXHIBIT C:  Contract Summary, Fees, Pricing and Billing</w:t>
      </w:r>
      <w:r w:rsidRPr="00A13BDE" w:rsidR="002746D8">
        <w:rPr>
          <w:rFonts w:asciiTheme="majorHAnsi" w:hAnsiTheme="majorHAnsi"/>
          <w:b/>
          <w:sz w:val="22"/>
          <w:szCs w:val="22"/>
        </w:rPr>
        <w:t xml:space="preserve"> for </w:t>
      </w:r>
      <w:r w:rsidRPr="00A13BDE" w:rsidR="002746D8">
        <w:rPr>
          <w:rFonts w:asciiTheme="majorHAnsi" w:hAnsiTheme="majorHAnsi"/>
          <w:b/>
          <w:sz w:val="22"/>
          <w:szCs w:val="22"/>
          <w:u w:val="single"/>
        </w:rPr>
        <w:t>LMS Implementation</w:t>
      </w:r>
    </w:p>
    <w:p w:rsidR="00F13BE8" w:rsidRPr="00A13BDE" w:rsidP="000F2C9E">
      <w:pPr>
        <w:pStyle w:val="BodyText"/>
        <w:jc w:val="left"/>
        <w:rPr>
          <w:rFonts w:asciiTheme="majorHAnsi" w:hAnsiTheme="majorHAnsi"/>
          <w:sz w:val="22"/>
          <w:szCs w:val="22"/>
        </w:rPr>
      </w:pPr>
      <w:r w:rsidRPr="00A13BDE">
        <w:rPr>
          <w:rFonts w:asciiTheme="majorHAnsi" w:hAnsiTheme="majorHAnsi"/>
          <w:sz w:val="22"/>
          <w:szCs w:val="22"/>
        </w:rPr>
        <w:t xml:space="preserve">Exhibit </w:t>
      </w:r>
      <w:r w:rsidRPr="00A13BDE" w:rsidR="002746D8">
        <w:rPr>
          <w:rFonts w:asciiTheme="majorHAnsi" w:hAnsiTheme="majorHAnsi"/>
          <w:sz w:val="22"/>
          <w:szCs w:val="22"/>
        </w:rPr>
        <w:t>C</w:t>
      </w:r>
      <w:r w:rsidRPr="00A13BDE">
        <w:rPr>
          <w:rFonts w:asciiTheme="majorHAnsi" w:hAnsiTheme="majorHAnsi"/>
          <w:sz w:val="22"/>
          <w:szCs w:val="22"/>
        </w:rPr>
        <w:t xml:space="preserve"> summarizes the </w:t>
      </w:r>
      <w:r w:rsidRPr="00A13BDE">
        <w:rPr>
          <w:rFonts w:asciiTheme="majorHAnsi" w:hAnsiTheme="majorHAnsi"/>
          <w:b/>
          <w:sz w:val="22"/>
          <w:szCs w:val="22"/>
          <w:u w:val="single"/>
        </w:rPr>
        <w:t>estimated</w:t>
      </w:r>
      <w:r w:rsidRPr="00A13BDE">
        <w:rPr>
          <w:rFonts w:asciiTheme="majorHAnsi" w:hAnsiTheme="majorHAnsi"/>
          <w:sz w:val="22"/>
          <w:szCs w:val="22"/>
        </w:rPr>
        <w:t xml:space="preserve"> contract billing components and respective descriptions. Upon completion of a Discovery phase, scope and costs will be finalized and mutually agreed upon for other one-time costs including integration, customization, and migration (data and content.) </w:t>
      </w:r>
      <w:bookmarkStart w:id="64" w:name="_Toc156478071"/>
      <w:bookmarkStart w:id="65" w:name="_Toc149615423"/>
    </w:p>
    <w:p w:rsidR="00F13BE8" w:rsidRPr="00A13BDE" w:rsidP="00F13BE8">
      <w:pPr>
        <w:pStyle w:val="BodyText"/>
        <w:jc w:val="left"/>
        <w:rPr>
          <w:rFonts w:asciiTheme="majorHAnsi" w:hAnsiTheme="majorHAnsi"/>
          <w:sz w:val="22"/>
          <w:szCs w:val="22"/>
        </w:rPr>
      </w:pPr>
    </w:p>
    <w:p w:rsidR="008B19E1" w:rsidRPr="00A13BDE" w:rsidP="00F13BE8">
      <w:pPr>
        <w:pStyle w:val="BodyText"/>
        <w:jc w:val="left"/>
        <w:rPr>
          <w:rFonts w:asciiTheme="majorHAnsi" w:hAnsiTheme="majorHAnsi"/>
          <w:sz w:val="22"/>
          <w:szCs w:val="22"/>
        </w:rPr>
      </w:pPr>
      <w:r w:rsidRPr="00A13BDE">
        <w:rPr>
          <w:rFonts w:asciiTheme="majorHAnsi" w:hAnsiTheme="majorHAnsi"/>
          <w:sz w:val="22"/>
          <w:szCs w:val="22"/>
        </w:rPr>
        <w:t xml:space="preserve">Please find the </w:t>
      </w:r>
      <w:r w:rsidRPr="00A13BDE">
        <w:rPr>
          <w:rFonts w:asciiTheme="majorHAnsi" w:hAnsiTheme="majorHAnsi"/>
          <w:b/>
          <w:sz w:val="22"/>
          <w:szCs w:val="22"/>
        </w:rPr>
        <w:t>EXHIBIT C</w:t>
      </w:r>
      <w:r w:rsidRPr="00A13BDE" w:rsidR="002746D8">
        <w:rPr>
          <w:rFonts w:asciiTheme="majorHAnsi" w:hAnsiTheme="majorHAnsi"/>
          <w:sz w:val="22"/>
          <w:szCs w:val="22"/>
        </w:rPr>
        <w:t xml:space="preserve"> as a separate document.</w:t>
      </w:r>
    </w:p>
    <w:p w:rsidR="00D244F7" w:rsidRPr="00A13BDE" w:rsidP="00F13BE8">
      <w:pPr>
        <w:pStyle w:val="BodyText"/>
        <w:jc w:val="left"/>
        <w:rPr>
          <w:rFonts w:asciiTheme="majorHAnsi" w:hAnsiTheme="majorHAnsi"/>
          <w:sz w:val="22"/>
          <w:szCs w:val="22"/>
        </w:rPr>
      </w:pPr>
    </w:p>
    <w:p w:rsidR="00D244F7" w:rsidRPr="00A13BDE" w:rsidP="00F13BE8">
      <w:pPr>
        <w:pStyle w:val="BodyText"/>
        <w:jc w:val="left"/>
        <w:rPr>
          <w:rFonts w:asciiTheme="majorHAnsi" w:hAnsiTheme="majorHAnsi"/>
          <w:sz w:val="22"/>
          <w:szCs w:val="22"/>
        </w:rPr>
      </w:pPr>
      <w:bookmarkEnd w:id="64"/>
      <w:bookmarkEnd w:id="65"/>
    </w:p>
    <w:sectPr w:rsidSect="00AF5A98">
      <w:type w:val="continuous"/>
      <w:pgSz w:w="12240" w:h="15840" w:code="1"/>
      <w:pgMar w:top="1440" w:right="720" w:bottom="1440" w:left="72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altName w:val="Book Antiqua"/>
    <w:charset w:val="00"/>
    <w:family w:val="auto"/>
    <w:pitch w:val="variable"/>
    <w:sig w:usb0="A00002FF" w:usb1="7800205A" w:usb2="14600000" w:usb3="00000000" w:csb0="00000193" w:csb1="00000000"/>
  </w:font>
  <w:font w:name="MS ??">
    <w:altName w:val="MS Mincho"/>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A3DE7" w:rsidP="00AE458D">
    <w:pPr>
      <w:pStyle w:val="Footer"/>
      <w:framePr w:wrap="around" w:vAnchor="text" w:hAnchor="margin" w:xAlign="right" w:y="1"/>
      <w:rPr>
        <w:rStyle w:val="PageNumber"/>
        <w:snapToGrid w:val="0"/>
        <w:color w:val="000000"/>
      </w:rPr>
    </w:pPr>
    <w:r>
      <w:rPr>
        <w:rStyle w:val="PageNumber"/>
      </w:rPr>
      <w:fldChar w:fldCharType="begin"/>
    </w:r>
    <w:r>
      <w:rPr>
        <w:rStyle w:val="PageNumber"/>
      </w:rPr>
      <w:instrText xml:space="preserve">PAGE  </w:instrText>
    </w:r>
    <w:r>
      <w:rPr>
        <w:rStyle w:val="PageNumber"/>
      </w:rPr>
      <w:fldChar w:fldCharType="separate"/>
    </w:r>
    <w:r w:rsidR="00522D75">
      <w:rPr>
        <w:rStyle w:val="PageNumber"/>
        <w:noProof/>
      </w:rPr>
      <w:t>7</w:t>
    </w:r>
    <w:r>
      <w:rPr>
        <w:rStyle w:val="PageNumber"/>
      </w:rPr>
      <w:fldChar w:fldCharType="end"/>
    </w:r>
  </w:p>
  <w:p w:rsidR="002A3DE7" w:rsidP="00AE45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A3DE7" w:rsidRPr="00522D75" w:rsidP="00522D75">
    <w:pPr>
      <w:pStyle w:val="Footer"/>
    </w:pPr>
    <w:r>
      <w:rPr>
        <w:noProof/>
      </w:rPr>
      <w:pict>
        <v:shapetype id="_x0000_t202" coordsize="21600,21600" o:spt="202" path="m,l,21600r21600,l21600,xe">
          <v:stroke joinstyle="miter"/>
          <v:path gradientshapeok="t" o:connecttype="rect"/>
        </v:shapetype>
        <v:shape id="zzmpTrailer_1078_19" o:spid="_x0000_s2049" type="#_x0000_t202" style="height:20.15pt;margin-left:0;margin-top:0;mso-height-percent:0;mso-height-relative:page;mso-position-horizontal-relative:margin;mso-width-percent:0;mso-width-relative:page;mso-wrap-distance-bottom:0;mso-wrap-distance-left:9pt;mso-wrap-distance-right:9pt;mso-wrap-distance-top:0;mso-wrap-style:square;position:absolute;v-text-anchor:top;visibility:visible;width:201.6pt;z-index:-251658240" filled="f" stroked="f">
          <v:textbox inset="0,0,0,0">
            <w:txbxContent>
              <w:p w:rsidR="00522D75">
                <w:pPr>
                  <w:pStyle w:val="MacPacTrailer"/>
                </w:pPr>
                <w:r>
                  <w:t>4829-7388-8861</w:t>
                </w:r>
              </w:p>
              <w:p w:rsidR="00522D75">
                <w:pPr>
                  <w:pStyle w:val="MacPacTrailer"/>
                </w:pP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D7A2B" w:rsidRPr="00522D75" w:rsidP="00522D75">
    <w:pPr>
      <w:pStyle w:val="Footer"/>
    </w:pPr>
    <w:r>
      <w:rPr>
        <w:noProof/>
      </w:rPr>
      <w:pict>
        <v:shapetype id="_x0000_t202" coordsize="21600,21600" o:spt="202" path="m,l,21600r21600,l21600,xe">
          <v:stroke joinstyle="miter"/>
          <v:path gradientshapeok="t" o:connecttype="rect"/>
        </v:shapetype>
        <v:shape id="zzmpTrailer_1078_1B" o:spid="_x0000_s2050" type="#_x0000_t202" style="height:20.15pt;margin-left:0;margin-top:0;mso-height-percent:0;mso-height-relative:page;mso-position-horizontal-relative:margin;mso-width-percent:0;mso-width-relative:page;mso-wrap-distance-bottom:0;mso-wrap-distance-left:9pt;mso-wrap-distance-right:9pt;mso-wrap-distance-top:0;mso-wrap-style:square;position:absolute;v-text-anchor:top;visibility:visible;width:201.6pt;z-index:-251657216" filled="f" stroked="f">
          <v:textbox inset="0,0,0,0">
            <w:txbxContent>
              <w:p w:rsidR="00522D75">
                <w:pPr>
                  <w:pStyle w:val="MacPacTrailer"/>
                </w:pPr>
                <w:r>
                  <w:t>4829-7388-8861</w:t>
                </w:r>
              </w:p>
              <w:p w:rsidR="00522D75">
                <w:pPr>
                  <w:pStyle w:val="MacPacTrailer"/>
                </w:pPr>
              </w:p>
            </w:txbxContent>
          </v:textbox>
          <w10:wrap anchorx="margin"/>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22D75" w:rsidP="00400157">
    <w:pPr>
      <w:pStyle w:val="Footer"/>
    </w:pPr>
    <w:r>
      <w:rPr>
        <w:noProof/>
      </w:rPr>
      <w:pict>
        <v:shapetype id="_x0000_t202" coordsize="21600,21600" o:spt="202" path="m,l,21600r21600,l21600,xe">
          <v:stroke joinstyle="miter"/>
          <v:path gradientshapeok="t" o:connecttype="rect"/>
        </v:shapetype>
        <v:shape id="zzmpTrailer_1078_39" o:spid="_x0000_s2051" type="#_x0000_t202" style="height:20.15pt;margin-left:0;margin-top:0;mso-height-percent:0;mso-height-relative:page;mso-position-horizontal-relative:margin;mso-width-percent:0;mso-width-relative:page;mso-wrap-distance-bottom:0;mso-wrap-distance-left:9pt;mso-wrap-distance-right:9pt;mso-wrap-distance-top:0;mso-wrap-style:square;position:absolute;v-text-anchor:top;visibility:visible;width:201.6pt;z-index:-251656192" filled="f" stroked="f">
          <v:textbox inset="0,0,0,0">
            <w:txbxContent>
              <w:p w:rsidR="00522D75" w:rsidP="00400157">
                <w:pPr>
                  <w:pStyle w:val="MacPacTrailer"/>
                </w:pPr>
                <w:r>
                  <w:t>4829-7388-8861</w:t>
                </w:r>
              </w:p>
              <w:p w:rsidR="00522D75" w:rsidP="00400157">
                <w:pPr>
                  <w:pStyle w:val="MacPacTrailer"/>
                </w:pP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A3DE7" w:rsidP="00D244F7">
    <w:pPr>
      <w:pStyle w:val="Footer"/>
      <w:tabs>
        <w:tab w:val="clear" w:pos="4320"/>
        <w:tab w:val="center" w:pos="5400"/>
        <w:tab w:val="clear" w:pos="8640"/>
        <w:tab w:val="right" w:pos="10800"/>
      </w:tabs>
      <w:spacing w:line="200" w:lineRule="exact"/>
      <w:rPr>
        <w:rFonts w:asciiTheme="majorHAnsi" w:hAnsiTheme="majorHAnsi"/>
        <w:sz w:val="22"/>
        <w:szCs w:val="18"/>
      </w:rPr>
    </w:pPr>
    <w:r w:rsidR="00F4580F">
      <w:rPr>
        <w:rFonts w:asciiTheme="majorHAnsi" w:hAnsiTheme="majorHAnsi" w:cs="Arial"/>
        <w:noProof/>
        <w:sz w:val="22"/>
        <w:szCs w:val="18"/>
      </w:rPr>
      <w:t>yml msa for shape america 2016-09-01.docx</w:t>
    </w:r>
    <w:r w:rsidRPr="009B2BDD">
      <w:rPr>
        <w:rFonts w:asciiTheme="majorHAnsi" w:hAnsiTheme="majorHAnsi" w:cs="Arial"/>
        <w:sz w:val="22"/>
        <w:szCs w:val="18"/>
      </w:rPr>
      <w:tab/>
    </w:r>
    <w:r w:rsidRPr="009B2BDD">
      <w:rPr>
        <w:rFonts w:asciiTheme="majorHAnsi" w:hAnsiTheme="majorHAnsi"/>
        <w:sz w:val="22"/>
        <w:szCs w:val="18"/>
      </w:rPr>
      <w:t xml:space="preserve">Page </w:t>
    </w:r>
    <w:r w:rsidRPr="009B2BDD" w:rsidR="008866D3">
      <w:rPr>
        <w:rFonts w:asciiTheme="majorHAnsi" w:hAnsiTheme="majorHAnsi"/>
        <w:sz w:val="22"/>
        <w:szCs w:val="18"/>
      </w:rPr>
      <w:fldChar w:fldCharType="begin"/>
    </w:r>
    <w:r w:rsidRPr="009B2BDD">
      <w:rPr>
        <w:rFonts w:asciiTheme="majorHAnsi" w:hAnsiTheme="majorHAnsi"/>
        <w:sz w:val="22"/>
        <w:szCs w:val="18"/>
      </w:rPr>
      <w:instrText xml:space="preserve"> PAGE </w:instrText>
    </w:r>
    <w:r w:rsidRPr="009B2BDD" w:rsidR="008866D3">
      <w:rPr>
        <w:rFonts w:asciiTheme="majorHAnsi" w:hAnsiTheme="majorHAnsi"/>
        <w:sz w:val="22"/>
        <w:szCs w:val="18"/>
      </w:rPr>
      <w:fldChar w:fldCharType="separate"/>
    </w:r>
    <w:r w:rsidR="00DD1161">
      <w:rPr>
        <w:rFonts w:asciiTheme="majorHAnsi" w:hAnsiTheme="majorHAnsi"/>
        <w:noProof/>
        <w:sz w:val="22"/>
        <w:szCs w:val="18"/>
      </w:rPr>
      <w:t>10</w:t>
    </w:r>
    <w:r w:rsidRPr="009B2BDD" w:rsidR="008866D3">
      <w:rPr>
        <w:rFonts w:asciiTheme="majorHAnsi" w:hAnsiTheme="majorHAnsi"/>
        <w:sz w:val="22"/>
        <w:szCs w:val="18"/>
      </w:rPr>
      <w:fldChar w:fldCharType="end"/>
    </w:r>
    <w:r w:rsidRPr="009B2BDD">
      <w:rPr>
        <w:rFonts w:asciiTheme="majorHAnsi" w:hAnsiTheme="majorHAnsi"/>
        <w:sz w:val="22"/>
        <w:szCs w:val="18"/>
      </w:rPr>
      <w:t xml:space="preserve"> of </w:t>
    </w:r>
    <w:r w:rsidRPr="009B2BDD" w:rsidR="008866D3">
      <w:rPr>
        <w:rFonts w:asciiTheme="majorHAnsi" w:hAnsiTheme="majorHAnsi"/>
        <w:sz w:val="22"/>
        <w:szCs w:val="18"/>
      </w:rPr>
      <w:fldChar w:fldCharType="begin"/>
    </w:r>
    <w:r w:rsidRPr="009B2BDD">
      <w:rPr>
        <w:rFonts w:asciiTheme="majorHAnsi" w:hAnsiTheme="majorHAnsi"/>
        <w:sz w:val="22"/>
        <w:szCs w:val="18"/>
      </w:rPr>
      <w:instrText xml:space="preserve"> NUMPAGES </w:instrText>
    </w:r>
    <w:r w:rsidRPr="009B2BDD" w:rsidR="008866D3">
      <w:rPr>
        <w:rFonts w:asciiTheme="majorHAnsi" w:hAnsiTheme="majorHAnsi"/>
        <w:sz w:val="22"/>
        <w:szCs w:val="18"/>
      </w:rPr>
      <w:fldChar w:fldCharType="separate"/>
    </w:r>
    <w:r w:rsidR="00DD1161">
      <w:rPr>
        <w:rFonts w:asciiTheme="majorHAnsi" w:hAnsiTheme="majorHAnsi"/>
        <w:noProof/>
        <w:sz w:val="22"/>
        <w:szCs w:val="18"/>
      </w:rPr>
      <w:t>10</w:t>
    </w:r>
    <w:r w:rsidRPr="009B2BDD" w:rsidR="008866D3">
      <w:rPr>
        <w:rFonts w:asciiTheme="majorHAnsi" w:hAnsiTheme="majorHAnsi"/>
        <w:sz w:val="22"/>
        <w:szCs w:val="18"/>
      </w:rPr>
      <w:fldChar w:fldCharType="end"/>
    </w:r>
    <w:r w:rsidRPr="009B2BDD" w:rsidR="00D244F7">
      <w:rPr>
        <w:rFonts w:asciiTheme="majorHAnsi" w:hAnsiTheme="majorHAnsi"/>
        <w:sz w:val="22"/>
        <w:szCs w:val="18"/>
      </w:rPr>
      <w:tab/>
    </w:r>
  </w:p>
  <w:p w:rsidR="00522D75" w:rsidP="00400157">
    <w:pPr>
      <w:pStyle w:val="Footer"/>
    </w:pPr>
    <w:r>
      <w:rPr>
        <w:noProof/>
      </w:rPr>
      <w:pict>
        <v:shapetype id="_x0000_t202" coordsize="21600,21600" o:spt="202" path="m,l,21600r21600,l21600,xe">
          <v:stroke joinstyle="miter"/>
          <v:path gradientshapeok="t" o:connecttype="rect"/>
        </v:shapetype>
        <v:shape id="zzmpTrailer_1078_69" o:spid="_x0000_s2052" type="#_x0000_t202" style="height:20.15pt;margin-left:0;margin-top:0;mso-height-percent:0;mso-height-relative:page;mso-position-horizontal-relative:margin;mso-width-percent:0;mso-width-relative:page;mso-wrap-distance-bottom:0;mso-wrap-distance-left:9pt;mso-wrap-distance-right:9pt;mso-wrap-distance-top:0;mso-wrap-style:square;position:absolute;v-text-anchor:top;visibility:visible;width:201.6pt;z-index:-251655168" filled="f" stroked="f">
          <v:textbox inset="0,0,0,0">
            <w:txbxContent>
              <w:p w:rsidR="00522D75" w:rsidP="00400157">
                <w:pPr>
                  <w:pStyle w:val="MacPacTrailer"/>
                </w:pPr>
                <w:r>
                  <w:t>4829-7388-8861</w:t>
                </w:r>
              </w:p>
              <w:p w:rsidR="00522D75" w:rsidP="00400157">
                <w:pPr>
                  <w:pStyle w:val="MacPacTrailer"/>
                </w:pPr>
              </w:p>
            </w:txbxContent>
          </v:textbox>
          <w10:wrap anchorx="margin"/>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22D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A3DE7" w:rsidRPr="009B2BDD" w:rsidP="00D244F7">
    <w:pPr>
      <w:pStyle w:val="Header"/>
      <w:tabs>
        <w:tab w:val="clear" w:pos="4320"/>
        <w:tab w:val="center" w:pos="5400"/>
        <w:tab w:val="clear" w:pos="8640"/>
        <w:tab w:val="right" w:pos="10800"/>
      </w:tabs>
      <w:rPr>
        <w:rFonts w:asciiTheme="majorHAnsi" w:hAnsiTheme="majorHAnsi"/>
        <w:b/>
        <w:sz w:val="16"/>
        <w:szCs w:val="16"/>
      </w:rPr>
    </w:pPr>
    <w:r w:rsidRPr="009B2BDD">
      <w:rPr>
        <w:rFonts w:asciiTheme="majorHAnsi" w:hAnsiTheme="majorHAnsi"/>
        <w:b/>
        <w:sz w:val="22"/>
        <w:szCs w:val="16"/>
      </w:rPr>
      <w:t>CONFIDENTIAL</w:t>
    </w:r>
    <w:r w:rsidRPr="009B2BDD">
      <w:rPr>
        <w:rFonts w:asciiTheme="majorHAnsi" w:hAnsiTheme="majorHAnsi"/>
        <w:b/>
        <w:sz w:val="22"/>
        <w:szCs w:val="16"/>
      </w:rPr>
      <w:tab/>
    </w:r>
    <w:r w:rsidR="009B2BDD">
      <w:rPr>
        <w:rFonts w:asciiTheme="majorHAnsi" w:hAnsiTheme="majorHAnsi"/>
        <w:b/>
        <w:sz w:val="22"/>
        <w:szCs w:val="16"/>
      </w:rPr>
      <w:t xml:space="preserve">YM Learning </w:t>
    </w:r>
    <w:r w:rsidRPr="009B2BDD">
      <w:rPr>
        <w:rFonts w:asciiTheme="majorHAnsi" w:hAnsiTheme="majorHAnsi"/>
        <w:b/>
        <w:sz w:val="22"/>
        <w:szCs w:val="16"/>
      </w:rPr>
      <w:t>Master Service Agreement</w:t>
    </w:r>
    <w:r w:rsidRPr="009B2BDD">
      <w:rPr>
        <w:rFonts w:asciiTheme="majorHAnsi" w:hAnsiTheme="majorHAnsi"/>
        <w:b/>
        <w:sz w:val="22"/>
        <w:szCs w:val="16"/>
      </w:rPr>
      <w:tab/>
    </w:r>
    <w:r w:rsidRPr="009B2BDD">
      <w:rPr>
        <w:rFonts w:asciiTheme="majorHAnsi" w:hAnsiTheme="majorHAnsi"/>
        <w:b/>
        <w:sz w:val="16"/>
        <w:szCs w:val="1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22D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1292B9E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F569B6"/>
    <w:multiLevelType w:val="hybridMultilevel"/>
    <w:tmpl w:val="80060752"/>
    <w:name w:val="zzmpLegal3||Legal3|2|3|1|1|12|0||1|12|0||1|12|1||1|12|1||1|12|0||1|12|0||1|12|0||1|12|0||1|12|0||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55E7738"/>
    <w:multiLevelType w:val="hybridMultilevel"/>
    <w:tmpl w:val="D5E2D1D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3">
    <w:nsid w:val="17717314"/>
    <w:multiLevelType w:val="hybridMultilevel"/>
    <w:tmpl w:val="27BE11E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4">
    <w:nsid w:val="1AA27B2F"/>
    <w:multiLevelType w:val="hybridMultilevel"/>
    <w:tmpl w:val="C8CCD1E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4F62E84"/>
    <w:multiLevelType w:val="hybridMultilevel"/>
    <w:tmpl w:val="98F2185C"/>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27F104AC"/>
    <w:multiLevelType w:val="singleLevel"/>
    <w:tmpl w:val="187E0A2C"/>
    <w:lvl w:ilvl="0">
      <w:start w:val="1"/>
      <w:numFmt w:val="bullet"/>
      <w:pStyle w:val="NormalBulletsNoIndent"/>
      <w:lvlText w:val=""/>
      <w:lvlJc w:val="left"/>
      <w:pPr>
        <w:tabs>
          <w:tab w:val="num" w:pos="720"/>
        </w:tabs>
        <w:ind w:left="720" w:hanging="360"/>
      </w:pPr>
      <w:rPr>
        <w:rFonts w:ascii="Symbol" w:hAnsi="Symbol" w:hint="default"/>
      </w:rPr>
    </w:lvl>
  </w:abstractNum>
  <w:abstractNum w:abstractNumId="7">
    <w:nsid w:val="32EC3F68"/>
    <w:multiLevelType w:val="hybridMultilevel"/>
    <w:tmpl w:val="6B4CB03A"/>
    <w:lvl w:ilvl="0">
      <w:start w:val="1"/>
      <w:numFmt w:val="lowerLetter"/>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nsid w:val="341B30DD"/>
    <w:multiLevelType w:val="hybridMultilevel"/>
    <w:tmpl w:val="9BFC8C2C"/>
    <w:lvl w:ilvl="0">
      <w:start w:val="5"/>
      <w:numFmt w:val="bullet"/>
      <w:lvlText w:val="-"/>
      <w:lvlJc w:val="left"/>
      <w:pPr>
        <w:ind w:left="720" w:hanging="360"/>
      </w:pPr>
      <w:rPr>
        <w:rFonts w:ascii="Calibri" w:eastAsia="Times New Roman" w:hAnsi="Calibri" w:cs="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nsid w:val="3C0541D3"/>
    <w:multiLevelType w:val="hybridMultilevel"/>
    <w:tmpl w:val="E5F487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D9713BD"/>
    <w:multiLevelType w:val="hybridMultilevel"/>
    <w:tmpl w:val="F0F6B0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3277CDC"/>
    <w:multiLevelType w:val="hybridMultilevel"/>
    <w:tmpl w:val="C33C6F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49C5E76"/>
    <w:multiLevelType w:val="hybridMultilevel"/>
    <w:tmpl w:val="45CC26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69633BB"/>
    <w:multiLevelType w:val="hybridMultilevel"/>
    <w:tmpl w:val="B0D0A2A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4">
    <w:nsid w:val="4BEC6C1B"/>
    <w:multiLevelType w:val="hybridMultilevel"/>
    <w:tmpl w:val="3C642B7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nsid w:val="4DD35F34"/>
    <w:multiLevelType w:val="hybridMultilevel"/>
    <w:tmpl w:val="24C27644"/>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4DD52ECA"/>
    <w:multiLevelType w:val="hybridMultilevel"/>
    <w:tmpl w:val="A980119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7">
    <w:nsid w:val="4E822527"/>
    <w:multiLevelType w:val="hybridMultilevel"/>
    <w:tmpl w:val="FDBA9222"/>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nsid w:val="51E452C0"/>
    <w:multiLevelType w:val="hybridMultilevel"/>
    <w:tmpl w:val="B0EA7D2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52E0870"/>
    <w:multiLevelType w:val="multilevel"/>
    <w:tmpl w:val="5A746C1C"/>
    <w:lvl w:ilvl="0">
      <w:start w:val="1"/>
      <w:numFmt w:val="decimal"/>
      <w:pStyle w:val="Paragraph"/>
      <w:lvlText w:val="%1."/>
      <w:lvlJc w:val="left"/>
      <w:pPr>
        <w:tabs>
          <w:tab w:val="num" w:pos="576"/>
        </w:tabs>
        <w:ind w:left="0" w:firstLine="0"/>
      </w:pPr>
      <w:rPr>
        <w:b/>
        <w:i w:val="0"/>
        <w:caps w:val="0"/>
        <w:smallCaps w:val="0"/>
        <w:u w:val="none"/>
      </w:rPr>
    </w:lvl>
    <w:lvl w:ilvl="1">
      <w:start w:val="1"/>
      <w:numFmt w:val="decimal"/>
      <w:pStyle w:val="Sub-heading"/>
      <w:isLgl/>
      <w:lvlText w:val="%1.%2"/>
      <w:lvlJc w:val="left"/>
      <w:pPr>
        <w:tabs>
          <w:tab w:val="num" w:pos="576"/>
        </w:tabs>
        <w:ind w:left="0" w:firstLine="0"/>
      </w:pPr>
      <w:rPr>
        <w:b/>
        <w:i w:val="0"/>
        <w:caps w:val="0"/>
        <w:u w:val="none"/>
      </w:rPr>
    </w:lvl>
    <w:lvl w:ilvl="2">
      <w:start w:val="1"/>
      <w:numFmt w:val="decimal"/>
      <w:pStyle w:val="TableGrid"/>
      <w:isLgl/>
      <w:lvlText w:val="%1.%2.%3"/>
      <w:lvlJc w:val="left"/>
      <w:pPr>
        <w:tabs>
          <w:tab w:val="num" w:pos="846"/>
        </w:tabs>
        <w:ind w:left="270" w:firstLine="0"/>
      </w:pPr>
      <w:rPr>
        <w:b/>
        <w:i w:val="0"/>
        <w:caps w:val="0"/>
        <w:u w:val="none"/>
      </w:rPr>
    </w:lvl>
    <w:lvl w:ilvl="3">
      <w:start w:val="1"/>
      <w:numFmt w:val="lowerLetter"/>
      <w:lvlText w:val="(%4)"/>
      <w:lvlJc w:val="left"/>
      <w:pPr>
        <w:tabs>
          <w:tab w:val="num" w:pos="2880"/>
        </w:tabs>
        <w:ind w:left="0" w:firstLine="2160"/>
      </w:pPr>
      <w:rPr>
        <w:b w:val="0"/>
        <w:i w:val="0"/>
        <w:caps w:val="0"/>
        <w:u w:val="none"/>
      </w:rPr>
    </w:lvl>
    <w:lvl w:ilvl="4">
      <w:start w:val="1"/>
      <w:numFmt w:val="lowerRoman"/>
      <w:pStyle w:val="Legal3Cont1"/>
      <w:lvlText w:val="(%5)"/>
      <w:lvlJc w:val="left"/>
      <w:pPr>
        <w:tabs>
          <w:tab w:val="num" w:pos="3600"/>
        </w:tabs>
        <w:ind w:left="0" w:firstLine="2880"/>
      </w:pPr>
      <w:rPr>
        <w:b w:val="0"/>
        <w:i w:val="0"/>
        <w:caps w:val="0"/>
        <w:u w:val="none"/>
      </w:rPr>
    </w:lvl>
    <w:lvl w:ilvl="5">
      <w:start w:val="1"/>
      <w:numFmt w:val="decimal"/>
      <w:pStyle w:val="Legal3Cont2"/>
      <w:lvlText w:val="(%6)"/>
      <w:lvlJc w:val="left"/>
      <w:pPr>
        <w:tabs>
          <w:tab w:val="num" w:pos="4320"/>
        </w:tabs>
        <w:ind w:left="0" w:firstLine="3600"/>
      </w:pPr>
      <w:rPr>
        <w:b w:val="0"/>
        <w:i w:val="0"/>
        <w:caps w:val="0"/>
        <w:u w:val="none"/>
      </w:rPr>
    </w:lvl>
    <w:lvl w:ilvl="6">
      <w:start w:val="1"/>
      <w:numFmt w:val="lowerLetter"/>
      <w:pStyle w:val="Legal3Cont3"/>
      <w:lvlText w:val="%7)"/>
      <w:lvlJc w:val="left"/>
      <w:pPr>
        <w:tabs>
          <w:tab w:val="num" w:pos="5040"/>
        </w:tabs>
        <w:ind w:left="0" w:firstLine="4320"/>
      </w:pPr>
      <w:rPr>
        <w:b w:val="0"/>
        <w:i w:val="0"/>
        <w:caps w:val="0"/>
        <w:u w:val="none"/>
      </w:rPr>
    </w:lvl>
    <w:lvl w:ilvl="7">
      <w:start w:val="1"/>
      <w:numFmt w:val="lowerRoman"/>
      <w:pStyle w:val="Legal3Cont4"/>
      <w:lvlText w:val="%8)"/>
      <w:lvlJc w:val="left"/>
      <w:pPr>
        <w:tabs>
          <w:tab w:val="num" w:pos="5760"/>
        </w:tabs>
        <w:ind w:left="0" w:firstLine="5040"/>
      </w:pPr>
      <w:rPr>
        <w:b w:val="0"/>
        <w:i w:val="0"/>
        <w:caps w:val="0"/>
        <w:u w:val="none"/>
      </w:rPr>
    </w:lvl>
    <w:lvl w:ilvl="8">
      <w:start w:val="1"/>
      <w:numFmt w:val="decimal"/>
      <w:pStyle w:val="Legal3Cont5"/>
      <w:lvlText w:val="%9)"/>
      <w:lvlJc w:val="left"/>
      <w:pPr>
        <w:tabs>
          <w:tab w:val="num" w:pos="6480"/>
        </w:tabs>
        <w:ind w:left="0" w:firstLine="5760"/>
      </w:pPr>
      <w:rPr>
        <w:b w:val="0"/>
        <w:i w:val="0"/>
        <w:caps w:val="0"/>
        <w:u w:val="none"/>
      </w:rPr>
    </w:lvl>
  </w:abstractNum>
  <w:abstractNum w:abstractNumId="20">
    <w:nsid w:val="57A21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9EC05B4"/>
    <w:multiLevelType w:val="hybridMultilevel"/>
    <w:tmpl w:val="E8BC05F2"/>
    <w:lvl w:ilvl="0">
      <w:start w:val="1"/>
      <w:numFmt w:val="bullet"/>
      <w:lvlText w:val=""/>
      <w:lvlJc w:val="left"/>
      <w:pPr>
        <w:ind w:left="180" w:hanging="360"/>
      </w:pPr>
      <w:rPr>
        <w:rFonts w:ascii="Wingdings" w:hAnsi="Wingdings"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2">
    <w:nsid w:val="5C36459F"/>
    <w:multiLevelType w:val="hybridMultilevel"/>
    <w:tmpl w:val="FB3CB6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5EB57F2F"/>
    <w:multiLevelType w:val="hybridMultilevel"/>
    <w:tmpl w:val="264CA84A"/>
    <w:lvl w:ilvl="0">
      <w:start w:val="5"/>
      <w:numFmt w:val="bullet"/>
      <w:lvlText w:val="-"/>
      <w:lvlJc w:val="left"/>
      <w:pPr>
        <w:ind w:left="360" w:hanging="360"/>
      </w:pPr>
      <w:rPr>
        <w:rFonts w:ascii="Calibri" w:eastAsia="Times New Roman" w:hAnsi="Calibri" w:cs="Times New Roman"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4">
    <w:nsid w:val="676674A8"/>
    <w:multiLevelType w:val="hybridMultilevel"/>
    <w:tmpl w:val="DF94C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699013CC"/>
    <w:multiLevelType w:val="hybridMultilevel"/>
    <w:tmpl w:val="623E70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BD80381"/>
    <w:multiLevelType w:val="hybridMultilevel"/>
    <w:tmpl w:val="2E26D07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7">
    <w:nsid w:val="6C4D2637"/>
    <w:multiLevelType w:val="multilevel"/>
    <w:tmpl w:val="E5BA9E4A"/>
    <w:lvl w:ilvl="0">
      <w:start w:val="5"/>
      <w:numFmt w:val="decimal"/>
      <w:pStyle w:val="Heading5"/>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F8D3C1B"/>
    <w:multiLevelType w:val="hybridMultilevel"/>
    <w:tmpl w:val="3F7608E0"/>
    <w:lvl w:ilvl="0">
      <w:start w:val="7"/>
      <w:numFmt w:val="bullet"/>
      <w:lvlText w:val=""/>
      <w:lvlJc w:val="left"/>
      <w:pPr>
        <w:ind w:left="360" w:hanging="360"/>
      </w:pPr>
      <w:rPr>
        <w:rFonts w:ascii="Symbol" w:eastAsia="Calibri" w:hAnsi="Symbol" w:cs="Times New Roman"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9">
    <w:nsid w:val="72B90486"/>
    <w:multiLevelType w:val="hybridMultilevel"/>
    <w:tmpl w:val="6D78EB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69A3FA7"/>
    <w:multiLevelType w:val="hybridMultilevel"/>
    <w:tmpl w:val="64A6B52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7AC53C32"/>
    <w:multiLevelType w:val="hybridMultilevel"/>
    <w:tmpl w:val="2564B43C"/>
    <w:lvl w:ilvl="0">
      <w:start w:val="5"/>
      <w:numFmt w:val="bullet"/>
      <w:lvlText w:val="-"/>
      <w:lvlJc w:val="left"/>
      <w:pPr>
        <w:ind w:left="360" w:hanging="360"/>
      </w:pPr>
      <w:rPr>
        <w:rFonts w:ascii="Calibri" w:eastAsia="Times New Roman" w:hAnsi="Calibri" w:cs="Times New Roman" w:hint="default"/>
      </w:rPr>
    </w:lvl>
    <w:lvl w:ilvl="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32">
    <w:nsid w:val="7AE733A9"/>
    <w:multiLevelType w:val="hybridMultilevel"/>
    <w:tmpl w:val="425AE2A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33">
    <w:nsid w:val="7DC24B2E"/>
    <w:multiLevelType w:val="hybridMultilevel"/>
    <w:tmpl w:val="D90AE9B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num w:numId="1">
    <w:abstractNumId w:val="19"/>
  </w:num>
  <w:num w:numId="2">
    <w:abstractNumId w:val="0"/>
  </w:num>
  <w:num w:numId="3">
    <w:abstractNumId w:val="27"/>
  </w:num>
  <w:num w:numId="4">
    <w:abstractNumId w:val="6"/>
  </w:num>
  <w:num w:numId="5">
    <w:abstractNumId w:val="28"/>
  </w:num>
  <w:num w:numId="6">
    <w:abstractNumId w:val="33"/>
  </w:num>
  <w:num w:numId="7">
    <w:abstractNumId w:val="15"/>
  </w:num>
  <w:num w:numId="8">
    <w:abstractNumId w:val="29"/>
  </w:num>
  <w:num w:numId="9">
    <w:abstractNumId w:val="23"/>
  </w:num>
  <w:num w:numId="10">
    <w:abstractNumId w:val="31"/>
  </w:num>
  <w:num w:numId="11">
    <w:abstractNumId w:val="8"/>
  </w:num>
  <w:num w:numId="12">
    <w:abstractNumId w:val="2"/>
  </w:num>
  <w:num w:numId="13">
    <w:abstractNumId w:val="7"/>
  </w:num>
  <w:num w:numId="14">
    <w:abstractNumId w:val="21"/>
  </w:num>
  <w:num w:numId="15">
    <w:abstractNumId w:val="20"/>
  </w:num>
  <w:num w:numId="16">
    <w:abstractNumId w:val="26"/>
  </w:num>
  <w:num w:numId="17">
    <w:abstractNumId w:val="32"/>
  </w:num>
  <w:num w:numId="18">
    <w:abstractNumId w:val="11"/>
  </w:num>
  <w:num w:numId="19">
    <w:abstractNumId w:val="12"/>
  </w:num>
  <w:num w:numId="20">
    <w:abstractNumId w:val="30"/>
  </w:num>
  <w:num w:numId="21">
    <w:abstractNumId w:val="14"/>
  </w:num>
  <w:num w:numId="22">
    <w:abstractNumId w:val="22"/>
  </w:num>
  <w:num w:numId="23">
    <w:abstractNumId w:val="4"/>
  </w:num>
  <w:num w:numId="24">
    <w:abstractNumId w:val="24"/>
  </w:num>
  <w:num w:numId="25">
    <w:abstractNumId w:val="17"/>
  </w:num>
  <w:num w:numId="26">
    <w:abstractNumId w:val="18"/>
  </w:num>
  <w:num w:numId="27">
    <w:abstractNumId w:val="9"/>
  </w:num>
  <w:num w:numId="28">
    <w:abstractNumId w:val="13"/>
  </w:num>
  <w:num w:numId="29">
    <w:abstractNumId w:val="3"/>
  </w:num>
  <w:num w:numId="30">
    <w:abstractNumId w:val="25"/>
  </w:num>
  <w:num w:numId="31">
    <w:abstractNumId w:val="10"/>
  </w:num>
  <w:num w:numId="32">
    <w:abstractNumId w:val="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701" w:allStyles="1" w:alternateStyleNames="0" w:clearFormatting="1" w:customStyles="0" w:directFormattingOnNumbering="1" w:directFormattingOnParagraphs="1" w:directFormattingOnRuns="1" w:directFormattingOnTables="0" w:headingStyles="0" w:latentStyles="0" w:numberingStyles="0" w:stylesInUse="0" w:tableStyles="0" w:top3HeadingStyles="1" w:visibleStyles="0"/>
  <w:stylePaneSortMethod w:val="name"/>
  <w:defaultTabStop w:val="720"/>
  <w:doNotHyphenateCaps/>
  <w:drawingGridHorizontalSpacing w:val="58"/>
  <w:drawingGridVerticalSpacing w:val="187"/>
  <w:displayVerticalDrawingGridEvery w:val="2"/>
  <w:doNotUseMarginsForDrawingGridOrigin/>
  <w:drawingGridHorizontalOrigin w:val="1440"/>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28D1"/>
    <w:rPr>
      <w:snapToGrid w:val="0"/>
      <w:color w:val="000000"/>
    </w:rPr>
  </w:style>
  <w:style w:type="paragraph" w:styleId="Heading1">
    <w:name w:val="heading 1"/>
    <w:aliases w:val="H1,L1,chapitre,h1"/>
    <w:basedOn w:val="Normal"/>
    <w:next w:val="Normal"/>
    <w:link w:val="Heading1Char"/>
    <w:qFormat/>
    <w:rsid w:val="008828E6"/>
    <w:pPr>
      <w:keepNext/>
      <w:spacing w:before="240" w:after="60"/>
      <w:outlineLvl w:val="0"/>
    </w:pPr>
    <w:rPr>
      <w:rFonts w:ascii="Arial" w:hAnsi="Arial" w:cs="Arial"/>
      <w:b/>
      <w:bCs/>
      <w:kern w:val="32"/>
      <w:sz w:val="32"/>
      <w:szCs w:val="32"/>
    </w:rPr>
  </w:style>
  <w:style w:type="paragraph" w:styleId="Heading2">
    <w:name w:val="heading 2"/>
    <w:aliases w:val="2,2 2,22,2nd level,A,A.B.C.,H2,H2-Heading 2,H21,H22,H23,Header 2,Header2,Heading 2 Hidden,Heading 2 John,Heading Indent No L2,Heading2,I2,Section Title,h 2,h2,h21,h22,h23,h24,heading 2,heading2,l2,list 2,list2,nms MainSect,o"/>
    <w:basedOn w:val="Normal"/>
    <w:link w:val="Heading2Char"/>
    <w:autoRedefine/>
    <w:qFormat/>
    <w:rsid w:val="002C73D6"/>
    <w:pPr>
      <w:keepNext/>
      <w:keepLines/>
      <w:pBdr>
        <w:bottom w:val="dashed" w:sz="4" w:space="0" w:color="BFBFBF" w:themeColor="background1" w:themeShade="BF"/>
      </w:pBdr>
      <w:shd w:val="clear" w:color="auto" w:fill="F3F3F3"/>
      <w:spacing w:before="200"/>
      <w:outlineLvl w:val="1"/>
    </w:pPr>
    <w:rPr>
      <w:rFonts w:ascii="Corbel" w:hAnsi="Corbel"/>
      <w:b/>
      <w:bCs/>
      <w:caps/>
      <w:color w:val="3366FF"/>
      <w:sz w:val="28"/>
      <w:szCs w:val="28"/>
    </w:rPr>
  </w:style>
  <w:style w:type="paragraph" w:styleId="Heading3">
    <w:name w:val="heading 3"/>
    <w:basedOn w:val="Normal"/>
    <w:next w:val="Normal"/>
    <w:link w:val="Heading3Char"/>
    <w:qFormat/>
    <w:rsid w:val="0067669D"/>
    <w:pPr>
      <w:keepNext/>
      <w:spacing w:before="240" w:after="60"/>
      <w:outlineLvl w:val="2"/>
    </w:pPr>
    <w:rPr>
      <w:rFonts w:ascii="Corbel" w:hAnsi="Corbel" w:cs="Arial"/>
      <w:bCs/>
      <w:szCs w:val="26"/>
    </w:rPr>
  </w:style>
  <w:style w:type="paragraph" w:styleId="Heading4">
    <w:name w:val="heading 4"/>
    <w:basedOn w:val="Normal"/>
    <w:next w:val="Normal"/>
    <w:link w:val="Heading4Char"/>
    <w:qFormat/>
    <w:rsid w:val="008828E6"/>
    <w:pPr>
      <w:keepNext/>
      <w:spacing w:before="240" w:after="60"/>
      <w:outlineLvl w:val="3"/>
    </w:pPr>
    <w:rPr>
      <w:b/>
      <w:bCs/>
      <w:sz w:val="28"/>
      <w:szCs w:val="28"/>
    </w:rPr>
  </w:style>
  <w:style w:type="paragraph" w:styleId="Heading5">
    <w:name w:val="heading 5"/>
    <w:basedOn w:val="Normal"/>
    <w:next w:val="Normal"/>
    <w:link w:val="Heading5Char"/>
    <w:qFormat/>
    <w:rsid w:val="006A4019"/>
    <w:pPr>
      <w:keepNext/>
      <w:numPr>
        <w:numId w:val="3"/>
      </w:numPr>
      <w:jc w:val="both"/>
      <w:outlineLvl w:val="4"/>
    </w:pPr>
    <w:rPr>
      <w:rFonts w:ascii="Helvetica" w:hAnsi="Helvetica"/>
      <w:b/>
      <w:snapToGrid/>
      <w:color w:val="auto"/>
      <w:sz w:val="16"/>
    </w:rPr>
  </w:style>
  <w:style w:type="paragraph" w:styleId="Heading6">
    <w:name w:val="heading 6"/>
    <w:basedOn w:val="Normal"/>
    <w:next w:val="Normal"/>
    <w:link w:val="Heading6Char"/>
    <w:qFormat/>
    <w:rsid w:val="006A4019"/>
    <w:pPr>
      <w:keepNext/>
      <w:tabs>
        <w:tab w:val="center" w:pos="4680"/>
      </w:tabs>
      <w:suppressAutoHyphens/>
      <w:jc w:val="center"/>
      <w:outlineLvl w:val="5"/>
    </w:pPr>
    <w:rPr>
      <w:rFonts w:ascii="Arial" w:hAnsi="Arial" w:cs="Arial"/>
      <w:b/>
      <w:bCs/>
      <w:snapToGrid/>
      <w:color w:val="auto"/>
      <w:spacing w:val="-3"/>
      <w:sz w:val="18"/>
      <w:u w:val="single"/>
    </w:rPr>
  </w:style>
  <w:style w:type="paragraph" w:styleId="Heading7">
    <w:name w:val="heading 7"/>
    <w:basedOn w:val="Normal"/>
    <w:next w:val="Normal"/>
    <w:link w:val="Heading7Char"/>
    <w:qFormat/>
    <w:rsid w:val="006A4019"/>
    <w:pPr>
      <w:keepNext/>
      <w:ind w:left="360" w:hanging="360"/>
      <w:jc w:val="center"/>
      <w:outlineLvl w:val="6"/>
    </w:pPr>
    <w:rPr>
      <w:b/>
      <w:bCs/>
      <w:smallCaps/>
      <w:snapToGrid/>
      <w:color w:val="auto"/>
      <w:sz w:val="22"/>
      <w:szCs w:val="22"/>
    </w:rPr>
  </w:style>
  <w:style w:type="paragraph" w:styleId="Heading8">
    <w:name w:val="heading 8"/>
    <w:basedOn w:val="Normal"/>
    <w:next w:val="Normal"/>
    <w:link w:val="Heading8Char"/>
    <w:qFormat/>
    <w:rsid w:val="006A4019"/>
    <w:pPr>
      <w:keepNext/>
      <w:widowControl w:val="0"/>
      <w:tabs>
        <w:tab w:val="left" w:pos="2925"/>
        <w:tab w:val="right" w:pos="6523"/>
      </w:tabs>
      <w:jc w:val="both"/>
      <w:outlineLvl w:val="7"/>
    </w:pPr>
    <w:rPr>
      <w:color w:val="auto"/>
    </w:rPr>
  </w:style>
  <w:style w:type="paragraph" w:styleId="Heading9">
    <w:name w:val="heading 9"/>
    <w:basedOn w:val="Normal"/>
    <w:next w:val="Normal"/>
    <w:link w:val="Heading9Char"/>
    <w:qFormat/>
    <w:rsid w:val="006A4019"/>
    <w:pPr>
      <w:spacing w:before="240" w:after="60"/>
      <w:outlineLvl w:val="8"/>
    </w:pPr>
    <w:rPr>
      <w:rFonts w:ascii="Cambria" w:hAnsi="Cambria"/>
      <w:sz w:val="22"/>
      <w:szCs w:val="22"/>
    </w:rPr>
  </w:style>
  <w:style w:type="character" w:default="1" w:styleId="DefaultParagraphFont">
    <w:name w:val="Default Paragraph Font"/>
    <w:uiPriority w:val="99"/>
    <w:rsid w:val="008828E6"/>
    <w:rPr>
      <w:color w:val="0000FF"/>
      <w:u w:val="singl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chapitre Char,h1 Char"/>
    <w:link w:val="Heading1"/>
    <w:rsid w:val="000739D1"/>
    <w:rPr>
      <w:rFonts w:ascii="Arial" w:hAnsi="Arial" w:cs="Arial"/>
      <w:b/>
      <w:bCs/>
      <w:snapToGrid w:val="0"/>
      <w:color w:val="000000"/>
      <w:kern w:val="32"/>
      <w:sz w:val="32"/>
      <w:szCs w:val="32"/>
      <w:lang w:val="en-US" w:eastAsia="en-US" w:bidi="ar-SA"/>
    </w:rPr>
  </w:style>
  <w:style w:type="character" w:customStyle="1" w:styleId="Heading2Char">
    <w:name w:val="Heading 2 Char"/>
    <w:aliases w:val="2 Char,22 Char,2nd level Char,A Char,A.B.C. Char,H2 Char,H2-Heading 2 Char,Header 2 Char,Header2 Char,Heading 2 Hidden Char,Heading Indent No L2 Char,Heading2 Char,I2 Char,h2 Char,heading2 Char,l2 Char,list 2 Char,list2 Char,o Char"/>
    <w:link w:val="Heading2"/>
    <w:rsid w:val="002C73D6"/>
    <w:rPr>
      <w:rFonts w:ascii="Corbel" w:hAnsi="Corbel"/>
      <w:b/>
      <w:bCs/>
      <w:caps/>
      <w:snapToGrid w:val="0"/>
      <w:color w:val="3366FF"/>
      <w:sz w:val="28"/>
      <w:szCs w:val="28"/>
      <w:shd w:val="clear" w:color="auto" w:fill="F3F3F3"/>
    </w:rPr>
  </w:style>
  <w:style w:type="character" w:customStyle="1" w:styleId="Heading3Char">
    <w:name w:val="Heading 3 Char"/>
    <w:link w:val="Heading3"/>
    <w:rsid w:val="0067669D"/>
    <w:rPr>
      <w:rFonts w:ascii="Corbel" w:hAnsi="Corbel" w:cs="Arial"/>
      <w:bCs/>
      <w:snapToGrid w:val="0"/>
      <w:color w:val="000000"/>
      <w:szCs w:val="26"/>
    </w:rPr>
  </w:style>
  <w:style w:type="character" w:customStyle="1" w:styleId="Heading4Char">
    <w:name w:val="Heading 4 Char"/>
    <w:link w:val="Heading4"/>
    <w:rsid w:val="00271553"/>
    <w:rPr>
      <w:b/>
      <w:bCs/>
      <w:snapToGrid w:val="0"/>
      <w:color w:val="000000"/>
      <w:sz w:val="28"/>
      <w:szCs w:val="28"/>
    </w:rPr>
  </w:style>
  <w:style w:type="character" w:customStyle="1" w:styleId="Heading5Char">
    <w:name w:val="Heading 5 Char"/>
    <w:link w:val="Heading5"/>
    <w:rsid w:val="006A4019"/>
    <w:rPr>
      <w:rFonts w:ascii="Helvetica" w:hAnsi="Helvetica"/>
      <w:b/>
      <w:sz w:val="16"/>
    </w:rPr>
  </w:style>
  <w:style w:type="character" w:customStyle="1" w:styleId="Heading6Char">
    <w:name w:val="Heading 6 Char"/>
    <w:link w:val="Heading6"/>
    <w:rsid w:val="006A4019"/>
    <w:rPr>
      <w:rFonts w:ascii="Arial" w:hAnsi="Arial" w:cs="Arial"/>
      <w:b/>
      <w:bCs/>
      <w:spacing w:val="-3"/>
      <w:sz w:val="18"/>
      <w:szCs w:val="24"/>
      <w:u w:val="single"/>
    </w:rPr>
  </w:style>
  <w:style w:type="character" w:customStyle="1" w:styleId="Heading7Char">
    <w:name w:val="Heading 7 Char"/>
    <w:link w:val="Heading7"/>
    <w:rsid w:val="006A4019"/>
    <w:rPr>
      <w:b/>
      <w:bCs/>
      <w:smallCaps/>
      <w:sz w:val="22"/>
      <w:szCs w:val="22"/>
    </w:rPr>
  </w:style>
  <w:style w:type="character" w:customStyle="1" w:styleId="Heading8Char">
    <w:name w:val="Heading 8 Char"/>
    <w:link w:val="Heading8"/>
    <w:rsid w:val="006A4019"/>
    <w:rPr>
      <w:snapToGrid w:val="0"/>
      <w:sz w:val="24"/>
      <w:szCs w:val="24"/>
    </w:rPr>
  </w:style>
  <w:style w:type="character" w:customStyle="1" w:styleId="Heading9Char">
    <w:name w:val="Heading 9 Char"/>
    <w:link w:val="Heading9"/>
    <w:rsid w:val="006A4019"/>
    <w:rPr>
      <w:rFonts w:ascii="Cambria" w:hAnsi="Cambria"/>
      <w:snapToGrid w:val="0"/>
      <w:color w:val="000000"/>
      <w:sz w:val="22"/>
      <w:szCs w:val="22"/>
    </w:rPr>
  </w:style>
  <w:style w:type="paragraph" w:styleId="NormalWeb">
    <w:name w:val="Normal (Web)"/>
    <w:basedOn w:val="Normal"/>
    <w:rsid w:val="002609A9"/>
    <w:pPr>
      <w:spacing w:before="100" w:beforeAutospacing="1" w:after="100" w:afterAutospacing="1"/>
    </w:pPr>
  </w:style>
  <w:style w:type="paragraph" w:styleId="BodyText2">
    <w:name w:val="Body Text 2"/>
    <w:basedOn w:val="Normal"/>
    <w:rsid w:val="008828E6"/>
    <w:pPr>
      <w:spacing w:after="120" w:line="480" w:lineRule="auto"/>
    </w:pPr>
  </w:style>
  <w:style w:type="paragraph" w:styleId="BodyTextIndent3">
    <w:name w:val="Body Text Indent 3"/>
    <w:basedOn w:val="Normal"/>
    <w:rsid w:val="002609A9"/>
    <w:pPr>
      <w:widowControl w:val="0"/>
      <w:tabs>
        <w:tab w:val="left" w:pos="360"/>
      </w:tabs>
      <w:ind w:left="360" w:hanging="360"/>
      <w:jc w:val="both"/>
    </w:pPr>
    <w:rPr>
      <w:sz w:val="16"/>
    </w:rPr>
  </w:style>
  <w:style w:type="paragraph" w:styleId="Footer">
    <w:name w:val="footer"/>
    <w:aliases w:val="footer odd"/>
    <w:basedOn w:val="Normal"/>
    <w:link w:val="FooterChar"/>
    <w:uiPriority w:val="99"/>
    <w:rsid w:val="008828E6"/>
    <w:pPr>
      <w:tabs>
        <w:tab w:val="center" w:pos="4320"/>
        <w:tab w:val="right" w:pos="8640"/>
      </w:tabs>
    </w:pPr>
    <w:rPr>
      <w:snapToGrid/>
      <w:color w:val="auto"/>
    </w:rPr>
  </w:style>
  <w:style w:type="character" w:customStyle="1" w:styleId="FooterChar">
    <w:name w:val="Footer Char"/>
    <w:aliases w:val="footer odd Char"/>
    <w:link w:val="Footer"/>
    <w:uiPriority w:val="99"/>
    <w:rsid w:val="001B5528"/>
    <w:rPr>
      <w:lang w:val="en-US" w:eastAsia="en-US"/>
    </w:rPr>
  </w:style>
  <w:style w:type="character" w:styleId="PageNumber">
    <w:name w:val="page number"/>
    <w:basedOn w:val="DefaultParagraphFont"/>
    <w:rsid w:val="008828E6"/>
  </w:style>
  <w:style w:type="character" w:styleId="FollowedHyperlink">
    <w:name w:val="FollowedHyperlink"/>
    <w:rsid w:val="002609A9"/>
    <w:rPr>
      <w:color w:val="800080"/>
      <w:u w:val="single"/>
    </w:rPr>
  </w:style>
  <w:style w:type="paragraph" w:styleId="Header">
    <w:name w:val="header"/>
    <w:aliases w:val="Header/Footer,Hyphen,h,header,header odd"/>
    <w:basedOn w:val="Normal"/>
    <w:link w:val="HeaderChar"/>
    <w:rsid w:val="008828E6"/>
    <w:pPr>
      <w:tabs>
        <w:tab w:val="center" w:pos="4320"/>
        <w:tab w:val="right" w:pos="8640"/>
      </w:tabs>
    </w:pPr>
  </w:style>
  <w:style w:type="character" w:customStyle="1" w:styleId="HeaderChar">
    <w:name w:val="Header Char"/>
    <w:aliases w:val="Header/Footer Char,Hyphen Char,h Char,header Char,header odd Char"/>
    <w:link w:val="Header"/>
    <w:rsid w:val="00271553"/>
    <w:rPr>
      <w:snapToGrid w:val="0"/>
      <w:color w:val="000000"/>
    </w:rPr>
  </w:style>
  <w:style w:type="paragraph" w:styleId="Title">
    <w:name w:val="Title"/>
    <w:basedOn w:val="Normal"/>
    <w:link w:val="TitleChar"/>
    <w:qFormat/>
    <w:rsid w:val="00265E0F"/>
    <w:pPr>
      <w:keepNext/>
      <w:tabs>
        <w:tab w:val="left" w:pos="-270"/>
      </w:tabs>
      <w:spacing w:after="480"/>
      <w:jc w:val="center"/>
    </w:pPr>
    <w:rPr>
      <w:b/>
      <w:bCs/>
    </w:rPr>
  </w:style>
  <w:style w:type="paragraph" w:styleId="BodyText">
    <w:name w:val="Body Text"/>
    <w:aliases w:val="BO,Body Text with Tab,Body3,body indent,bt,ändrad"/>
    <w:basedOn w:val="Normal"/>
    <w:link w:val="BodyTextChar"/>
    <w:rsid w:val="008828E6"/>
    <w:pPr>
      <w:spacing w:after="120"/>
      <w:jc w:val="both"/>
    </w:pPr>
  </w:style>
  <w:style w:type="character" w:customStyle="1" w:styleId="BodyTextChar">
    <w:name w:val="Body Text Char"/>
    <w:aliases w:val="BO Char,Body Text with Tab Char,Body3 Char,body indent Char,bt Char,ändrad Char"/>
    <w:link w:val="BodyText"/>
    <w:rsid w:val="00271553"/>
    <w:rPr>
      <w:snapToGrid w:val="0"/>
      <w:color w:val="000000"/>
    </w:rPr>
  </w:style>
  <w:style w:type="paragraph" w:styleId="BalloonText">
    <w:name w:val="Balloon Text"/>
    <w:basedOn w:val="Normal"/>
    <w:link w:val="BalloonTextChar"/>
    <w:uiPriority w:val="99"/>
    <w:semiHidden/>
    <w:rsid w:val="008828E6"/>
    <w:rPr>
      <w:rFonts w:ascii="Tahoma" w:hAnsi="Tahoma" w:cs="Tahoma"/>
      <w:sz w:val="16"/>
      <w:szCs w:val="16"/>
    </w:rPr>
  </w:style>
  <w:style w:type="character" w:customStyle="1" w:styleId="BalloonTextChar">
    <w:name w:val="Balloon Text Char"/>
    <w:link w:val="BalloonText"/>
    <w:uiPriority w:val="99"/>
    <w:semiHidden/>
    <w:rsid w:val="00271553"/>
    <w:rPr>
      <w:rFonts w:ascii="Tahoma" w:hAnsi="Tahoma" w:cs="Tahoma"/>
      <w:snapToGrid w:val="0"/>
      <w:color w:val="000000"/>
      <w:sz w:val="16"/>
      <w:szCs w:val="16"/>
    </w:rPr>
  </w:style>
  <w:style w:type="paragraph" w:customStyle="1" w:styleId="apHeading1">
    <w:name w:val="ap Heading 1"/>
    <w:basedOn w:val="Normal"/>
    <w:rsid w:val="008828E6"/>
    <w:pPr>
      <w:spacing w:after="144"/>
    </w:pPr>
    <w:rPr>
      <w:rFonts w:ascii="Arial" w:hAnsi="Arial"/>
      <w:b/>
      <w:snapToGrid/>
      <w:sz w:val="40"/>
    </w:rPr>
  </w:style>
  <w:style w:type="paragraph" w:customStyle="1" w:styleId="apHeading2">
    <w:name w:val="ap Heading 2"/>
    <w:basedOn w:val="Heading1"/>
    <w:rsid w:val="008828E6"/>
    <w:pPr>
      <w:spacing w:before="0" w:after="80"/>
      <w:jc w:val="both"/>
    </w:pPr>
    <w:rPr>
      <w:rFonts w:cs="Times New Roman"/>
      <w:bCs w:val="0"/>
      <w:snapToGrid/>
      <w:kern w:val="28"/>
      <w:sz w:val="28"/>
      <w:szCs w:val="20"/>
    </w:rPr>
  </w:style>
  <w:style w:type="paragraph" w:customStyle="1" w:styleId="apHeading3">
    <w:name w:val="ap Heading 3"/>
    <w:basedOn w:val="Normal"/>
    <w:rsid w:val="008828E6"/>
    <w:pPr>
      <w:keepNext/>
      <w:spacing w:before="120" w:after="120"/>
      <w:jc w:val="both"/>
    </w:pPr>
    <w:rPr>
      <w:rFonts w:ascii="Arial" w:hAnsi="Arial"/>
      <w:b/>
      <w:snapToGrid/>
    </w:rPr>
  </w:style>
  <w:style w:type="paragraph" w:customStyle="1" w:styleId="axNormal">
    <w:name w:val="axNormal"/>
    <w:basedOn w:val="Normal"/>
    <w:rsid w:val="008828E6"/>
    <w:pPr>
      <w:tabs>
        <w:tab w:val="left" w:pos="720"/>
        <w:tab w:val="left" w:pos="1440"/>
        <w:tab w:val="left" w:pos="2160"/>
      </w:tabs>
    </w:pPr>
  </w:style>
  <w:style w:type="paragraph" w:styleId="BodyText3">
    <w:name w:val="Body Text 3"/>
    <w:basedOn w:val="Normal"/>
    <w:rsid w:val="008828E6"/>
    <w:pPr>
      <w:tabs>
        <w:tab w:val="left" w:pos="360"/>
      </w:tabs>
      <w:spacing w:after="120"/>
      <w:ind w:right="14"/>
      <w:jc w:val="both"/>
    </w:pPr>
    <w:rPr>
      <w:snapToGrid/>
      <w:color w:val="auto"/>
      <w:sz w:val="18"/>
    </w:rPr>
  </w:style>
  <w:style w:type="paragraph" w:styleId="BodyTextIndent2">
    <w:name w:val="Body Text Indent 2"/>
    <w:basedOn w:val="Normal"/>
    <w:rsid w:val="008828E6"/>
    <w:pPr>
      <w:spacing w:after="120" w:line="480" w:lineRule="auto"/>
      <w:ind w:left="360"/>
    </w:pPr>
  </w:style>
  <w:style w:type="paragraph" w:customStyle="1" w:styleId="Bullet">
    <w:name w:val="Bullet"/>
    <w:basedOn w:val="Normal"/>
    <w:rsid w:val="008828E6"/>
    <w:pPr>
      <w:tabs>
        <w:tab w:val="left" w:pos="360"/>
      </w:tabs>
      <w:spacing w:after="144"/>
      <w:ind w:left="360" w:hanging="360"/>
    </w:pPr>
  </w:style>
  <w:style w:type="paragraph" w:customStyle="1" w:styleId="Cell">
    <w:name w:val="Cell"/>
    <w:basedOn w:val="Normal"/>
    <w:rsid w:val="008828E6"/>
  </w:style>
  <w:style w:type="character" w:styleId="Emphasis">
    <w:name w:val="Emphasis"/>
    <w:qFormat/>
    <w:rsid w:val="008828E6"/>
    <w:rPr>
      <w:i/>
    </w:rPr>
  </w:style>
  <w:style w:type="paragraph" w:styleId="List">
    <w:name w:val="List"/>
    <w:basedOn w:val="Normal"/>
    <w:rsid w:val="008828E6"/>
    <w:pPr>
      <w:ind w:left="360" w:hanging="360"/>
    </w:pPr>
    <w:rPr>
      <w:snapToGrid/>
      <w:color w:val="auto"/>
    </w:rPr>
  </w:style>
  <w:style w:type="paragraph" w:customStyle="1" w:styleId="Paragraph">
    <w:name w:val="Paragraph"/>
    <w:basedOn w:val="Normal"/>
    <w:rsid w:val="00171354"/>
    <w:pPr>
      <w:numPr>
        <w:numId w:val="1"/>
      </w:numPr>
      <w:spacing w:after="144"/>
    </w:pPr>
    <w:rPr>
      <w:rFonts w:ascii="Corbel" w:hAnsi="Corbel"/>
    </w:rPr>
  </w:style>
  <w:style w:type="paragraph" w:customStyle="1" w:styleId="Sub-heading">
    <w:name w:val="Sub-heading"/>
    <w:basedOn w:val="apHeading1"/>
    <w:rsid w:val="00171354"/>
    <w:pPr>
      <w:numPr>
        <w:ilvl w:val="1"/>
        <w:numId w:val="1"/>
      </w:numPr>
      <w:spacing w:after="0"/>
    </w:pPr>
    <w:rPr>
      <w:rFonts w:ascii="Corbel" w:hAnsi="Corbel"/>
      <w:b w:val="0"/>
      <w:sz w:val="24"/>
    </w:rPr>
  </w:style>
  <w:style w:type="table" w:styleId="TableGrid">
    <w:name w:val="Table Grid"/>
    <w:basedOn w:val="TableNormal"/>
    <w:uiPriority w:val="59"/>
    <w:rsid w:val="00934B6C"/>
    <w:pPr>
      <w:widowControl w:val="0"/>
      <w:numPr>
        <w:ilvl w:val="2"/>
        <w:numId w:val="1"/>
      </w:numPr>
    </w:pPr>
    <w:rPr>
      <w:rFonts w:ascii="Corbel" w:hAnsi="Corbe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cPacTrailer">
    <w:name w:val="MacPac Trailer"/>
    <w:rsid w:val="00522D75"/>
    <w:pPr>
      <w:widowControl w:val="0"/>
      <w:spacing w:line="200" w:lineRule="exact"/>
    </w:pPr>
    <w:rPr>
      <w:sz w:val="14"/>
      <w:szCs w:val="22"/>
    </w:rPr>
  </w:style>
  <w:style w:type="paragraph" w:customStyle="1" w:styleId="Legal3Cont1">
    <w:name w:val="Legal3 Cont 1"/>
    <w:basedOn w:val="Normal"/>
    <w:rsid w:val="0008715F"/>
    <w:pPr>
      <w:numPr>
        <w:ilvl w:val="4"/>
        <w:numId w:val="1"/>
      </w:numPr>
      <w:spacing w:after="240"/>
    </w:pPr>
    <w:rPr>
      <w:snapToGrid/>
      <w:color w:val="auto"/>
    </w:rPr>
  </w:style>
  <w:style w:type="paragraph" w:customStyle="1" w:styleId="Legal3Cont2">
    <w:name w:val="Legal3 Cont 2"/>
    <w:basedOn w:val="Legal3Cont1"/>
    <w:rsid w:val="0008715F"/>
    <w:pPr>
      <w:numPr>
        <w:ilvl w:val="5"/>
      </w:numPr>
    </w:pPr>
  </w:style>
  <w:style w:type="paragraph" w:customStyle="1" w:styleId="Legal3Cont3">
    <w:name w:val="Legal3 Cont 3"/>
    <w:basedOn w:val="Legal3Cont2"/>
    <w:rsid w:val="0008715F"/>
    <w:pPr>
      <w:numPr>
        <w:ilvl w:val="6"/>
      </w:numPr>
    </w:pPr>
  </w:style>
  <w:style w:type="paragraph" w:customStyle="1" w:styleId="Legal3Cont4">
    <w:name w:val="Legal3 Cont 4"/>
    <w:basedOn w:val="Legal3Cont3"/>
    <w:rsid w:val="0008715F"/>
    <w:pPr>
      <w:numPr>
        <w:ilvl w:val="7"/>
      </w:numPr>
    </w:pPr>
  </w:style>
  <w:style w:type="paragraph" w:customStyle="1" w:styleId="Legal3Cont5">
    <w:name w:val="Legal3 Cont 5"/>
    <w:basedOn w:val="Legal3Cont4"/>
    <w:rsid w:val="0008715F"/>
    <w:pPr>
      <w:numPr>
        <w:ilvl w:val="8"/>
      </w:numPr>
    </w:pPr>
  </w:style>
  <w:style w:type="paragraph" w:customStyle="1" w:styleId="Legal3Cont6">
    <w:name w:val="Legal3 Cont 6"/>
    <w:basedOn w:val="Legal3Cont5"/>
    <w:rsid w:val="0008715F"/>
    <w:pPr>
      <w:ind w:firstLine="4320"/>
    </w:pPr>
  </w:style>
  <w:style w:type="paragraph" w:customStyle="1" w:styleId="Legal3Cont7">
    <w:name w:val="Legal3 Cont 7"/>
    <w:basedOn w:val="Legal3Cont6"/>
    <w:rsid w:val="0008715F"/>
    <w:pPr>
      <w:ind w:firstLine="5040"/>
    </w:pPr>
  </w:style>
  <w:style w:type="paragraph" w:customStyle="1" w:styleId="Legal3Cont8">
    <w:name w:val="Legal3 Cont 8"/>
    <w:basedOn w:val="Legal3Cont7"/>
    <w:rsid w:val="0008715F"/>
    <w:pPr>
      <w:ind w:firstLine="5760"/>
    </w:pPr>
  </w:style>
  <w:style w:type="paragraph" w:customStyle="1" w:styleId="Legal3Cont9">
    <w:name w:val="Legal3 Cont 9"/>
    <w:basedOn w:val="Legal3Cont8"/>
    <w:rsid w:val="0008715F"/>
    <w:pPr>
      <w:ind w:firstLine="6480"/>
    </w:pPr>
  </w:style>
  <w:style w:type="paragraph" w:customStyle="1" w:styleId="Legal3L1">
    <w:name w:val="Legal3_L1"/>
    <w:basedOn w:val="Normal"/>
    <w:next w:val="BodyText"/>
    <w:rsid w:val="00486789"/>
    <w:pPr>
      <w:tabs>
        <w:tab w:val="num" w:pos="576"/>
      </w:tabs>
      <w:spacing w:after="120"/>
      <w:jc w:val="both"/>
      <w:outlineLvl w:val="0"/>
    </w:pPr>
    <w:rPr>
      <w:snapToGrid/>
      <w:color w:val="auto"/>
    </w:rPr>
  </w:style>
  <w:style w:type="paragraph" w:customStyle="1" w:styleId="Legal3L2">
    <w:name w:val="Legal3_L2"/>
    <w:basedOn w:val="Legal3L1"/>
    <w:next w:val="BodyText"/>
    <w:rsid w:val="00486789"/>
    <w:pPr>
      <w:numPr>
        <w:ilvl w:val="1"/>
      </w:numPr>
      <w:tabs>
        <w:tab w:val="num" w:pos="576"/>
      </w:tabs>
      <w:outlineLvl w:val="1"/>
    </w:pPr>
  </w:style>
  <w:style w:type="paragraph" w:customStyle="1" w:styleId="Legal3L3">
    <w:name w:val="Legal3_L3"/>
    <w:basedOn w:val="Legal3L2"/>
    <w:next w:val="BodyText"/>
    <w:rsid w:val="00486789"/>
    <w:pPr>
      <w:numPr>
        <w:ilvl w:val="2"/>
      </w:numPr>
      <w:tabs>
        <w:tab w:val="num" w:pos="576"/>
      </w:tabs>
      <w:outlineLvl w:val="2"/>
    </w:pPr>
  </w:style>
  <w:style w:type="paragraph" w:customStyle="1" w:styleId="Legal3L4">
    <w:name w:val="Legal3_L4"/>
    <w:basedOn w:val="Legal3L3"/>
    <w:next w:val="BodyText"/>
    <w:rsid w:val="00486789"/>
    <w:pPr>
      <w:numPr>
        <w:ilvl w:val="3"/>
      </w:numPr>
      <w:tabs>
        <w:tab w:val="num" w:pos="576"/>
      </w:tabs>
      <w:spacing w:after="240"/>
      <w:outlineLvl w:val="3"/>
    </w:pPr>
  </w:style>
  <w:style w:type="paragraph" w:customStyle="1" w:styleId="Legal3L5">
    <w:name w:val="Legal3_L5"/>
    <w:basedOn w:val="Legal3L4"/>
    <w:next w:val="BodyText"/>
    <w:rsid w:val="0008715F"/>
    <w:pPr>
      <w:numPr>
        <w:ilvl w:val="4"/>
      </w:numPr>
      <w:tabs>
        <w:tab w:val="num" w:pos="576"/>
      </w:tabs>
      <w:outlineLvl w:val="4"/>
    </w:pPr>
  </w:style>
  <w:style w:type="paragraph" w:customStyle="1" w:styleId="Legal3L6">
    <w:name w:val="Legal3_L6"/>
    <w:basedOn w:val="Legal3L5"/>
    <w:next w:val="BodyText"/>
    <w:rsid w:val="0008715F"/>
    <w:pPr>
      <w:numPr>
        <w:ilvl w:val="5"/>
      </w:numPr>
      <w:tabs>
        <w:tab w:val="num" w:pos="576"/>
      </w:tabs>
      <w:outlineLvl w:val="5"/>
    </w:pPr>
  </w:style>
  <w:style w:type="paragraph" w:customStyle="1" w:styleId="Legal3L7">
    <w:name w:val="Legal3_L7"/>
    <w:basedOn w:val="Legal3L6"/>
    <w:next w:val="BodyText"/>
    <w:rsid w:val="0008715F"/>
    <w:pPr>
      <w:numPr>
        <w:ilvl w:val="6"/>
      </w:numPr>
      <w:tabs>
        <w:tab w:val="num" w:pos="576"/>
      </w:tabs>
      <w:outlineLvl w:val="6"/>
    </w:pPr>
  </w:style>
  <w:style w:type="paragraph" w:customStyle="1" w:styleId="Legal3L8">
    <w:name w:val="Legal3_L8"/>
    <w:basedOn w:val="Legal3L7"/>
    <w:next w:val="BodyText"/>
    <w:rsid w:val="0008715F"/>
    <w:pPr>
      <w:numPr>
        <w:ilvl w:val="7"/>
      </w:numPr>
      <w:tabs>
        <w:tab w:val="num" w:pos="576"/>
      </w:tabs>
      <w:outlineLvl w:val="7"/>
    </w:pPr>
  </w:style>
  <w:style w:type="paragraph" w:customStyle="1" w:styleId="Legal3L9">
    <w:name w:val="Legal3_L9"/>
    <w:basedOn w:val="Legal3L8"/>
    <w:next w:val="BodyText"/>
    <w:rsid w:val="0008715F"/>
    <w:pPr>
      <w:numPr>
        <w:ilvl w:val="8"/>
      </w:numPr>
      <w:tabs>
        <w:tab w:val="num" w:pos="576"/>
      </w:tabs>
      <w:outlineLvl w:val="8"/>
    </w:pPr>
  </w:style>
  <w:style w:type="paragraph" w:styleId="ListBullet">
    <w:name w:val="List Bullet"/>
    <w:basedOn w:val="Normal"/>
    <w:rsid w:val="00265E0F"/>
    <w:pPr>
      <w:numPr>
        <w:numId w:val="2"/>
      </w:numPr>
      <w:ind w:left="1080"/>
      <w:jc w:val="both"/>
    </w:pPr>
  </w:style>
  <w:style w:type="paragraph" w:customStyle="1" w:styleId="ColorfulList-Accent12">
    <w:name w:val="Colorful List - Accent 12"/>
    <w:basedOn w:val="Normal"/>
    <w:uiPriority w:val="34"/>
    <w:qFormat/>
    <w:rsid w:val="009C0437"/>
    <w:pPr>
      <w:spacing w:after="200" w:line="276" w:lineRule="auto"/>
      <w:ind w:left="720"/>
      <w:contextualSpacing/>
    </w:pPr>
    <w:rPr>
      <w:rFonts w:ascii="Calibri" w:eastAsia="Calibri" w:hAnsi="Calibri"/>
      <w:snapToGrid/>
      <w:color w:val="auto"/>
      <w:sz w:val="22"/>
      <w:szCs w:val="22"/>
    </w:rPr>
  </w:style>
  <w:style w:type="paragraph" w:customStyle="1" w:styleId="CM23">
    <w:name w:val="CM23"/>
    <w:basedOn w:val="Normal"/>
    <w:next w:val="Normal"/>
    <w:rsid w:val="001D2250"/>
    <w:pPr>
      <w:widowControl w:val="0"/>
      <w:autoSpaceDE w:val="0"/>
      <w:autoSpaceDN w:val="0"/>
      <w:adjustRightInd w:val="0"/>
      <w:spacing w:after="250"/>
    </w:pPr>
    <w:rPr>
      <w:snapToGrid/>
      <w:color w:val="auto"/>
    </w:rPr>
  </w:style>
  <w:style w:type="paragraph" w:customStyle="1" w:styleId="SectionSubhead">
    <w:name w:val="Section Subhead"/>
    <w:basedOn w:val="Normal"/>
    <w:autoRedefine/>
    <w:rsid w:val="000739D1"/>
    <w:pPr>
      <w:pBdr>
        <w:left w:val="single" w:sz="48" w:space="5" w:color="3B8774"/>
      </w:pBdr>
      <w:outlineLvl w:val="0"/>
    </w:pPr>
    <w:rPr>
      <w:rFonts w:ascii="Arial" w:eastAsia="Times" w:hAnsi="Arial"/>
      <w:snapToGrid/>
      <w:color w:val="800000"/>
      <w:sz w:val="28"/>
    </w:rPr>
  </w:style>
  <w:style w:type="paragraph" w:customStyle="1" w:styleId="MediumGrid1-Accent21">
    <w:name w:val="Medium Grid 1 - Accent 21"/>
    <w:basedOn w:val="Normal"/>
    <w:qFormat/>
    <w:rsid w:val="006A4019"/>
    <w:pPr>
      <w:spacing w:after="200" w:line="276" w:lineRule="auto"/>
      <w:ind w:left="720"/>
      <w:contextualSpacing/>
    </w:pPr>
    <w:rPr>
      <w:rFonts w:ascii="Calibri" w:eastAsia="Calibri" w:hAnsi="Calibri"/>
      <w:snapToGrid/>
      <w:color w:val="auto"/>
      <w:sz w:val="22"/>
      <w:szCs w:val="22"/>
    </w:rPr>
  </w:style>
  <w:style w:type="paragraph" w:customStyle="1" w:styleId="ColorfulList-Accent11">
    <w:name w:val="Colorful List - Accent 11"/>
    <w:basedOn w:val="Normal"/>
    <w:qFormat/>
    <w:rsid w:val="006A4019"/>
    <w:pPr>
      <w:ind w:left="720"/>
    </w:pPr>
    <w:rPr>
      <w:rFonts w:ascii="Arial" w:hAnsi="Arial" w:cs="Arial"/>
      <w:bCs/>
      <w:snapToGrid/>
      <w:color w:val="auto"/>
      <w:sz w:val="26"/>
      <w:szCs w:val="26"/>
    </w:rPr>
  </w:style>
  <w:style w:type="paragraph" w:styleId="TOC1">
    <w:name w:val="toc 1"/>
    <w:basedOn w:val="Normal"/>
    <w:next w:val="Normal"/>
    <w:autoRedefine/>
    <w:uiPriority w:val="39"/>
    <w:unhideWhenUsed/>
    <w:rsid w:val="006A4019"/>
    <w:rPr>
      <w:rFonts w:ascii="Calibri" w:eastAsia="Calibri" w:hAnsi="Calibri"/>
      <w:snapToGrid/>
      <w:color w:val="auto"/>
      <w:sz w:val="22"/>
      <w:szCs w:val="22"/>
    </w:rPr>
  </w:style>
  <w:style w:type="paragraph" w:styleId="TOC2">
    <w:name w:val="toc 2"/>
    <w:basedOn w:val="Normal"/>
    <w:next w:val="Normal"/>
    <w:autoRedefine/>
    <w:uiPriority w:val="39"/>
    <w:unhideWhenUsed/>
    <w:rsid w:val="006A4019"/>
    <w:pPr>
      <w:ind w:left="220"/>
    </w:pPr>
    <w:rPr>
      <w:rFonts w:ascii="Calibri" w:eastAsia="Calibri" w:hAnsi="Calibri"/>
      <w:snapToGrid/>
      <w:color w:val="auto"/>
      <w:sz w:val="22"/>
      <w:szCs w:val="22"/>
    </w:rPr>
  </w:style>
  <w:style w:type="paragraph" w:styleId="TOC3">
    <w:name w:val="toc 3"/>
    <w:basedOn w:val="Normal"/>
    <w:next w:val="Normal"/>
    <w:autoRedefine/>
    <w:uiPriority w:val="39"/>
    <w:rsid w:val="006A4019"/>
    <w:pPr>
      <w:ind w:left="400"/>
    </w:pPr>
  </w:style>
  <w:style w:type="character" w:styleId="CommentReference">
    <w:name w:val="annotation reference"/>
    <w:uiPriority w:val="99"/>
    <w:rsid w:val="006A4019"/>
    <w:rPr>
      <w:sz w:val="16"/>
      <w:szCs w:val="16"/>
    </w:rPr>
  </w:style>
  <w:style w:type="paragraph" w:styleId="CommentText">
    <w:name w:val="annotation text"/>
    <w:basedOn w:val="Normal"/>
    <w:link w:val="CommentTextChar"/>
    <w:uiPriority w:val="99"/>
    <w:rsid w:val="006A4019"/>
  </w:style>
  <w:style w:type="character" w:customStyle="1" w:styleId="CommentTextChar">
    <w:name w:val="Comment Text Char"/>
    <w:link w:val="CommentText"/>
    <w:uiPriority w:val="99"/>
    <w:rsid w:val="006A4019"/>
    <w:rPr>
      <w:snapToGrid w:val="0"/>
      <w:color w:val="000000"/>
    </w:rPr>
  </w:style>
  <w:style w:type="paragraph" w:styleId="CommentSubject">
    <w:name w:val="annotation subject"/>
    <w:basedOn w:val="CommentText"/>
    <w:next w:val="CommentText"/>
    <w:link w:val="CommentSubjectChar"/>
    <w:uiPriority w:val="99"/>
    <w:rsid w:val="006A4019"/>
    <w:rPr>
      <w:b/>
      <w:bCs/>
    </w:rPr>
  </w:style>
  <w:style w:type="character" w:customStyle="1" w:styleId="CommentSubjectChar">
    <w:name w:val="Comment Subject Char"/>
    <w:link w:val="CommentSubject"/>
    <w:uiPriority w:val="99"/>
    <w:rsid w:val="006A4019"/>
    <w:rPr>
      <w:b/>
      <w:bCs/>
      <w:snapToGrid w:val="0"/>
      <w:color w:val="000000"/>
    </w:rPr>
  </w:style>
  <w:style w:type="paragraph" w:styleId="FootnoteText">
    <w:name w:val="footnote text"/>
    <w:basedOn w:val="Normal"/>
    <w:link w:val="FootnoteTextChar"/>
    <w:rsid w:val="006A4019"/>
  </w:style>
  <w:style w:type="character" w:customStyle="1" w:styleId="FootnoteTextChar">
    <w:name w:val="Footnote Text Char"/>
    <w:link w:val="FootnoteText"/>
    <w:rsid w:val="006A4019"/>
    <w:rPr>
      <w:snapToGrid w:val="0"/>
      <w:color w:val="000000"/>
    </w:rPr>
  </w:style>
  <w:style w:type="character" w:styleId="FootnoteReference">
    <w:name w:val="footnote reference"/>
    <w:rsid w:val="006A4019"/>
    <w:rPr>
      <w:vertAlign w:val="superscript"/>
    </w:rPr>
  </w:style>
  <w:style w:type="paragraph" w:customStyle="1" w:styleId="ColorfulShading-Accent11">
    <w:name w:val="Colorful Shading - Accent 11"/>
    <w:hidden/>
    <w:uiPriority w:val="99"/>
    <w:semiHidden/>
    <w:rsid w:val="006A4019"/>
    <w:rPr>
      <w:snapToGrid w:val="0"/>
      <w:color w:val="000000"/>
    </w:rPr>
  </w:style>
  <w:style w:type="paragraph" w:customStyle="1" w:styleId="HTMLBody">
    <w:name w:val="HTML Body"/>
    <w:rsid w:val="006A4019"/>
    <w:rPr>
      <w:rFonts w:ascii="Arial" w:hAnsi="Arial"/>
      <w:snapToGrid w:val="0"/>
    </w:rPr>
  </w:style>
  <w:style w:type="paragraph" w:styleId="BodyTextIndent">
    <w:name w:val="Body Text Indent"/>
    <w:basedOn w:val="Normal"/>
    <w:link w:val="BodyTextIndentChar"/>
    <w:rsid w:val="006A4019"/>
    <w:pPr>
      <w:tabs>
        <w:tab w:val="left" w:pos="540"/>
      </w:tabs>
      <w:ind w:left="1800"/>
      <w:jc w:val="both"/>
    </w:pPr>
    <w:rPr>
      <w:snapToGrid/>
      <w:color w:val="auto"/>
      <w:sz w:val="22"/>
    </w:rPr>
  </w:style>
  <w:style w:type="character" w:customStyle="1" w:styleId="BodyTextIndentChar">
    <w:name w:val="Body Text Indent Char"/>
    <w:link w:val="BodyTextIndent"/>
    <w:rsid w:val="006A4019"/>
    <w:rPr>
      <w:sz w:val="22"/>
      <w:szCs w:val="24"/>
    </w:rPr>
  </w:style>
  <w:style w:type="paragraph" w:customStyle="1" w:styleId="outlineL1">
    <w:name w:val="outline L1"/>
    <w:basedOn w:val="Title"/>
    <w:rsid w:val="006A4019"/>
    <w:pPr>
      <w:keepNext w:val="0"/>
      <w:tabs>
        <w:tab w:val="clear" w:pos="-270"/>
        <w:tab w:val="num" w:pos="360"/>
      </w:tabs>
      <w:spacing w:after="60"/>
      <w:ind w:left="360" w:hanging="360"/>
      <w:jc w:val="left"/>
    </w:pPr>
    <w:rPr>
      <w:rFonts w:ascii="Arial" w:hAnsi="Arial"/>
      <w:bCs w:val="0"/>
      <w:snapToGrid/>
      <w:color w:val="auto"/>
    </w:rPr>
  </w:style>
  <w:style w:type="paragraph" w:customStyle="1" w:styleId="outlineL2">
    <w:name w:val="outline L2"/>
    <w:basedOn w:val="Title"/>
    <w:rsid w:val="006A4019"/>
    <w:pPr>
      <w:keepNext w:val="0"/>
      <w:tabs>
        <w:tab w:val="clear" w:pos="-270"/>
        <w:tab w:val="num" w:pos="360"/>
      </w:tabs>
      <w:spacing w:after="0"/>
      <w:ind w:left="360" w:hanging="360"/>
      <w:jc w:val="left"/>
    </w:pPr>
    <w:rPr>
      <w:rFonts w:ascii="Lucida Bright" w:hAnsi="Lucida Bright"/>
      <w:bCs w:val="0"/>
      <w:snapToGrid/>
      <w:color w:val="auto"/>
      <w:sz w:val="18"/>
    </w:rPr>
  </w:style>
  <w:style w:type="paragraph" w:customStyle="1" w:styleId="PageNo">
    <w:name w:val="PageNo."/>
    <w:basedOn w:val="Normal"/>
    <w:rsid w:val="006A4019"/>
    <w:pPr>
      <w:widowControl w:val="0"/>
    </w:pPr>
    <w:rPr>
      <w:rFonts w:ascii="Times" w:hAnsi="Times"/>
      <w:snapToGrid/>
      <w:color w:val="auto"/>
      <w:sz w:val="22"/>
    </w:rPr>
  </w:style>
  <w:style w:type="paragraph" w:customStyle="1" w:styleId="Body2tj">
    <w:name w:val="Body2.tj"/>
    <w:basedOn w:val="Normal"/>
    <w:rsid w:val="006A4019"/>
    <w:pPr>
      <w:widowControl w:val="0"/>
      <w:spacing w:after="240" w:line="480" w:lineRule="auto"/>
      <w:ind w:left="1440" w:hanging="720"/>
      <w:jc w:val="both"/>
    </w:pPr>
    <w:rPr>
      <w:snapToGrid/>
      <w:color w:val="auto"/>
    </w:rPr>
  </w:style>
  <w:style w:type="paragraph" w:styleId="Subtitle">
    <w:name w:val="Subtitle"/>
    <w:basedOn w:val="Normal"/>
    <w:link w:val="SubtitleChar"/>
    <w:qFormat/>
    <w:rsid w:val="006A4019"/>
    <w:pPr>
      <w:tabs>
        <w:tab w:val="left" w:pos="-1440"/>
        <w:tab w:val="left" w:pos="-720"/>
        <w:tab w:val="left" w:pos="720"/>
        <w:tab w:val="left" w:pos="1440"/>
        <w:tab w:val="right" w:pos="4320"/>
        <w:tab w:val="left" w:pos="492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Pr>
      <w:b/>
      <w:bCs/>
      <w:snapToGrid/>
      <w:color w:val="auto"/>
    </w:rPr>
  </w:style>
  <w:style w:type="character" w:customStyle="1" w:styleId="SubtitleChar">
    <w:name w:val="Subtitle Char"/>
    <w:link w:val="Subtitle"/>
    <w:rsid w:val="006A4019"/>
    <w:rPr>
      <w:b/>
      <w:bCs/>
      <w:szCs w:val="24"/>
    </w:rPr>
  </w:style>
  <w:style w:type="paragraph" w:customStyle="1" w:styleId="NormalFirstline05">
    <w:name w:val="Normal + First line:  0.5&quot;"/>
    <w:basedOn w:val="Normal"/>
    <w:rsid w:val="006A4019"/>
    <w:pPr>
      <w:ind w:firstLine="720"/>
      <w:jc w:val="both"/>
    </w:pPr>
    <w:rPr>
      <w:snapToGrid/>
      <w:color w:val="auto"/>
      <w:sz w:val="18"/>
      <w:szCs w:val="18"/>
    </w:rPr>
  </w:style>
  <w:style w:type="paragraph" w:customStyle="1" w:styleId="NormalLeftMargin">
    <w:name w:val="NormalLeftMargin"/>
    <w:basedOn w:val="BodyText"/>
    <w:rsid w:val="006A4019"/>
    <w:pPr>
      <w:tabs>
        <w:tab w:val="left" w:pos="2880"/>
        <w:tab w:val="left" w:pos="3240"/>
        <w:tab w:val="left" w:pos="3600"/>
        <w:tab w:val="left" w:pos="3960"/>
        <w:tab w:val="left" w:pos="4320"/>
        <w:tab w:val="left" w:pos="4680"/>
        <w:tab w:val="left" w:pos="5040"/>
        <w:tab w:val="left" w:pos="5400"/>
      </w:tabs>
      <w:spacing w:before="60" w:after="60"/>
      <w:jc w:val="left"/>
    </w:pPr>
    <w:rPr>
      <w:snapToGrid/>
      <w:color w:val="auto"/>
      <w:sz w:val="22"/>
      <w:szCs w:val="22"/>
    </w:rPr>
  </w:style>
  <w:style w:type="paragraph" w:customStyle="1" w:styleId="sjNormalParagraph">
    <w:name w:val="sj Normal Paragraph"/>
    <w:autoRedefine/>
    <w:rsid w:val="006A4019"/>
    <w:pPr>
      <w:tabs>
        <w:tab w:val="left" w:pos="5490"/>
      </w:tabs>
      <w:spacing w:after="120"/>
    </w:pPr>
    <w:rPr>
      <w:bCs/>
      <w:sz w:val="18"/>
      <w:szCs w:val="18"/>
    </w:rPr>
  </w:style>
  <w:style w:type="paragraph" w:customStyle="1" w:styleId="NormalBulletsNoIndent">
    <w:name w:val="NormalBulletsNoIndent"/>
    <w:basedOn w:val="Normal"/>
    <w:rsid w:val="006A4019"/>
    <w:pPr>
      <w:keepLines/>
      <w:numPr>
        <w:numId w:val="4"/>
      </w:numPr>
      <w:tabs>
        <w:tab w:val="left" w:pos="2880"/>
        <w:tab w:val="left" w:pos="3600"/>
        <w:tab w:val="left" w:pos="3960"/>
        <w:tab w:val="left" w:pos="4320"/>
        <w:tab w:val="left" w:pos="4680"/>
        <w:tab w:val="left" w:pos="5040"/>
        <w:tab w:val="left" w:pos="5400"/>
      </w:tabs>
      <w:spacing w:before="60" w:after="60"/>
    </w:pPr>
    <w:rPr>
      <w:snapToGrid/>
      <w:color w:val="auto"/>
      <w:sz w:val="22"/>
    </w:rPr>
  </w:style>
  <w:style w:type="paragraph" w:styleId="DocumentMap">
    <w:name w:val="Document Map"/>
    <w:basedOn w:val="Normal"/>
    <w:link w:val="DocumentMapChar"/>
    <w:rsid w:val="006A4019"/>
    <w:pPr>
      <w:shd w:val="clear" w:color="auto" w:fill="000080"/>
    </w:pPr>
    <w:rPr>
      <w:rFonts w:ascii="Tahoma" w:hAnsi="Tahoma" w:cs="Tahoma"/>
      <w:snapToGrid/>
      <w:color w:val="auto"/>
    </w:rPr>
  </w:style>
  <w:style w:type="character" w:customStyle="1" w:styleId="DocumentMapChar">
    <w:name w:val="Document Map Char"/>
    <w:link w:val="DocumentMap"/>
    <w:rsid w:val="006A4019"/>
    <w:rPr>
      <w:rFonts w:ascii="Tahoma" w:hAnsi="Tahoma" w:cs="Tahoma"/>
      <w:shd w:val="clear" w:color="auto" w:fill="000080"/>
    </w:rPr>
  </w:style>
  <w:style w:type="paragraph" w:customStyle="1" w:styleId="Char">
    <w:name w:val="Char"/>
    <w:basedOn w:val="Normal"/>
    <w:rsid w:val="006A4019"/>
    <w:pPr>
      <w:spacing w:after="160" w:line="240" w:lineRule="exact"/>
    </w:pPr>
    <w:rPr>
      <w:rFonts w:ascii="Verdana" w:hAnsi="Verdana"/>
      <w:snapToGrid/>
      <w:color w:val="auto"/>
    </w:rPr>
  </w:style>
  <w:style w:type="paragraph" w:customStyle="1" w:styleId="Char0">
    <w:name w:val="Char_0"/>
    <w:basedOn w:val="Normal"/>
    <w:rsid w:val="006A4019"/>
    <w:pPr>
      <w:spacing w:after="160" w:line="240" w:lineRule="exact"/>
    </w:pPr>
    <w:rPr>
      <w:rFonts w:ascii="Verdana" w:hAnsi="Verdana"/>
      <w:snapToGrid/>
      <w:color w:val="auto"/>
    </w:rPr>
  </w:style>
  <w:style w:type="paragraph" w:customStyle="1" w:styleId="NormalArial">
    <w:name w:val="Normal Arial"/>
    <w:basedOn w:val="Normal"/>
    <w:rsid w:val="006A4019"/>
    <w:pPr>
      <w:spacing w:before="240"/>
    </w:pPr>
    <w:rPr>
      <w:rFonts w:ascii="Arial" w:hAnsi="Arial"/>
      <w:snapToGrid/>
      <w:color w:val="auto"/>
    </w:rPr>
  </w:style>
  <w:style w:type="table" w:styleId="LightShadingAccent3">
    <w:name w:val="Light Shading Accent 3"/>
    <w:basedOn w:val="TableNormal"/>
    <w:uiPriority w:val="60"/>
    <w:rsid w:val="00A32AE2"/>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ListParagraph">
    <w:name w:val="List Paragraph"/>
    <w:aliases w:val="Bullett Point List Paragraph,List Paragraph1"/>
    <w:basedOn w:val="Normal"/>
    <w:link w:val="ListParagraphChar"/>
    <w:uiPriority w:val="34"/>
    <w:qFormat/>
    <w:rsid w:val="00A32AE2"/>
    <w:pPr>
      <w:ind w:left="720"/>
      <w:contextualSpacing/>
    </w:pPr>
  </w:style>
  <w:style w:type="paragraph" w:customStyle="1" w:styleId="TOCHeading1">
    <w:name w:val="TOC Heading1"/>
    <w:basedOn w:val="Heading1"/>
    <w:next w:val="Normal"/>
    <w:uiPriority w:val="39"/>
    <w:unhideWhenUsed/>
    <w:qFormat/>
    <w:rsid w:val="00271553"/>
    <w:pPr>
      <w:keepLines/>
      <w:spacing w:before="480" w:after="0" w:line="276" w:lineRule="auto"/>
      <w:outlineLvl w:val="9"/>
    </w:pPr>
    <w:rPr>
      <w:rFonts w:ascii="Cambria" w:hAnsi="Cambria" w:cs="Times New Roman"/>
      <w:snapToGrid/>
      <w:color w:val="365F91"/>
      <w:kern w:val="0"/>
      <w:sz w:val="28"/>
      <w:szCs w:val="28"/>
    </w:rPr>
  </w:style>
  <w:style w:type="paragraph" w:customStyle="1" w:styleId="ColorfulList-Accent13">
    <w:name w:val="Colorful List - Accent 13"/>
    <w:basedOn w:val="Normal"/>
    <w:qFormat/>
    <w:rsid w:val="00271553"/>
    <w:pPr>
      <w:ind w:left="720"/>
      <w:contextualSpacing/>
    </w:pPr>
    <w:rPr>
      <w:rFonts w:ascii="Calibri" w:eastAsia="Calibri" w:hAnsi="Calibri"/>
      <w:snapToGrid/>
      <w:color w:val="auto"/>
      <w:sz w:val="22"/>
      <w:szCs w:val="22"/>
    </w:rPr>
  </w:style>
  <w:style w:type="paragraph" w:customStyle="1" w:styleId="Normal-FirstParagraph">
    <w:name w:val="Normal - First Paragraph"/>
    <w:basedOn w:val="Normal"/>
    <w:qFormat/>
    <w:rsid w:val="00271553"/>
    <w:pPr>
      <w:spacing w:after="220"/>
    </w:pPr>
    <w:rPr>
      <w:rFonts w:ascii="Palatino" w:hAnsi="Palatino"/>
      <w:snapToGrid/>
      <w:color w:val="auto"/>
      <w:sz w:val="22"/>
    </w:rPr>
  </w:style>
  <w:style w:type="character" w:styleId="Strong">
    <w:name w:val="Strong"/>
    <w:qFormat/>
    <w:rsid w:val="00271553"/>
    <w:rPr>
      <w:b/>
      <w:bCs/>
    </w:rPr>
  </w:style>
  <w:style w:type="paragraph" w:customStyle="1" w:styleId="headline2">
    <w:name w:val="headline 2"/>
    <w:basedOn w:val="Normal"/>
    <w:rsid w:val="0063173A"/>
    <w:rPr>
      <w:rFonts w:ascii="Corbel" w:hAnsi="Corbel"/>
      <w:b/>
      <w:sz w:val="28"/>
    </w:rPr>
  </w:style>
  <w:style w:type="paragraph" w:customStyle="1" w:styleId="sub">
    <w:name w:val="sub"/>
    <w:basedOn w:val="BodyText"/>
    <w:rsid w:val="0063173A"/>
    <w:rPr>
      <w:rFonts w:ascii="Corbel" w:hAnsi="Corbel"/>
    </w:rPr>
  </w:style>
  <w:style w:type="paragraph" w:customStyle="1" w:styleId="subs">
    <w:name w:val="subs"/>
    <w:basedOn w:val="Heading2"/>
    <w:rsid w:val="002B278D"/>
    <w:pPr>
      <w:numPr>
        <w:ilvl w:val="1"/>
      </w:numPr>
      <w:pBdr>
        <w:bottom w:val="nil"/>
      </w:pBdr>
      <w:tabs>
        <w:tab w:val="num" w:pos="1008"/>
      </w:tabs>
      <w:spacing w:before="240" w:after="60"/>
      <w:ind w:left="1008" w:hanging="1008"/>
    </w:pPr>
  </w:style>
  <w:style w:type="paragraph" w:customStyle="1" w:styleId="legal">
    <w:name w:val="legal"/>
    <w:basedOn w:val="Sub-heading"/>
    <w:rsid w:val="00F935EA"/>
  </w:style>
  <w:style w:type="paragraph" w:customStyle="1" w:styleId="lega3">
    <w:name w:val="lega3_"/>
    <w:basedOn w:val="legal"/>
    <w:rsid w:val="00F935EA"/>
  </w:style>
  <w:style w:type="character" w:customStyle="1" w:styleId="apple-style-span">
    <w:name w:val="apple-style-span"/>
    <w:basedOn w:val="DefaultParagraphFont"/>
    <w:rsid w:val="00052CAE"/>
  </w:style>
  <w:style w:type="character" w:customStyle="1" w:styleId="TitleChar">
    <w:name w:val="Title Char"/>
    <w:basedOn w:val="DefaultParagraphFont"/>
    <w:link w:val="Title"/>
    <w:rsid w:val="00EA1BAB"/>
    <w:rPr>
      <w:b/>
      <w:bCs/>
      <w:snapToGrid w:val="0"/>
      <w:color w:val="000000"/>
    </w:rPr>
  </w:style>
  <w:style w:type="character" w:customStyle="1" w:styleId="ListParagraphChar">
    <w:name w:val="List Paragraph Char"/>
    <w:aliases w:val="Bullett Point List Paragraph Char,List Paragraph1 Char"/>
    <w:basedOn w:val="DefaultParagraphFont"/>
    <w:link w:val="ListParagraph"/>
    <w:uiPriority w:val="34"/>
    <w:rsid w:val="00EA1BAB"/>
    <w:rPr>
      <w:snapToGrid w:val="0"/>
      <w:color w:val="000000"/>
    </w:rPr>
  </w:style>
  <w:style w:type="paragraph" w:styleId="NoSpacing">
    <w:name w:val="No Spacing"/>
    <w:uiPriority w:val="1"/>
    <w:qFormat/>
    <w:rsid w:val="00742F6B"/>
    <w:rPr>
      <w:snapToGrid w:val="0"/>
      <w:color w:val="000000"/>
    </w:rPr>
  </w:style>
  <w:style w:type="character" w:styleId="PlaceholderText">
    <w:name w:val="Placeholder Text"/>
    <w:basedOn w:val="DefaultParagraphFont"/>
    <w:uiPriority w:val="99"/>
    <w:semiHidden/>
    <w:rsid w:val="00AD7A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footer" Target="footer5.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8B77B-E1A2-4BAF-9729-EBA3B4424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1</TotalTime>
  <Pages>9</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2018-02-15T18:38:22Z</dcterms:created>
  <dcterms:modified xsi:type="dcterms:W3CDTF">2018-02-15T18:38:22Z</dcterms:modified>
</cp:coreProperties>
</file>