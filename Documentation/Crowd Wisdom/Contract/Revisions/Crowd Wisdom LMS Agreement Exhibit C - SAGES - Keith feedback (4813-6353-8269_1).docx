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3.0.0 -->
  <w:body>
    <w:p w:rsidR="004620B1" w:rsidRPr="00710990" w:rsidP="004620B1">
      <w:pPr>
        <w:pStyle w:val="Legal3L1"/>
        <w:tabs>
          <w:tab w:val="clear" w:pos="576"/>
        </w:tabs>
        <w:rPr>
          <w:rFonts w:asciiTheme="majorHAnsi" w:hAnsiTheme="majorHAnsi"/>
          <w:b/>
        </w:rPr>
      </w:pPr>
      <w:r w:rsidRPr="00710990">
        <w:rPr>
          <w:rFonts w:asciiTheme="majorHAnsi" w:hAnsiTheme="majorHAnsi"/>
          <w:b/>
          <w:sz w:val="28"/>
          <w:szCs w:val="28"/>
        </w:rPr>
        <w:t>EXHIBIT C:</w:t>
      </w:r>
      <w:r w:rsidRPr="00710990">
        <w:rPr>
          <w:rFonts w:asciiTheme="majorHAnsi" w:hAnsiTheme="majorHAnsi"/>
          <w:b/>
        </w:rPr>
        <w:t xml:space="preserve">  Contract Summary, Fees, Pricing and Billing</w:t>
      </w:r>
      <w:r w:rsidRPr="00710990" w:rsidR="008948F8">
        <w:rPr>
          <w:rFonts w:asciiTheme="majorHAnsi" w:hAnsiTheme="majorHAnsi"/>
          <w:b/>
        </w:rPr>
        <w:t xml:space="preserve"> for </w:t>
      </w:r>
      <w:r w:rsidRPr="00710990" w:rsidR="008948F8">
        <w:rPr>
          <w:rFonts w:asciiTheme="majorHAnsi" w:hAnsiTheme="majorHAnsi"/>
          <w:b/>
          <w:u w:val="single"/>
        </w:rPr>
        <w:t>LMS Implementation</w:t>
      </w:r>
    </w:p>
    <w:p w:rsidR="00134EC1" w:rsidRPr="00710990" w:rsidP="008948F8">
      <w:pPr>
        <w:pStyle w:val="BodyText"/>
        <w:spacing w:after="0"/>
        <w:rPr>
          <w:rFonts w:asciiTheme="majorHAnsi" w:hAnsiTheme="majorHAnsi"/>
          <w:szCs w:val="32"/>
        </w:rPr>
      </w:pPr>
      <w:r w:rsidRPr="00710990">
        <w:rPr>
          <w:rFonts w:asciiTheme="majorHAnsi" w:hAnsiTheme="majorHAnsi"/>
          <w:szCs w:val="32"/>
          <w:u w:val="single"/>
        </w:rPr>
        <w:t>Exhibit C</w:t>
      </w:r>
      <w:r w:rsidRPr="00710990">
        <w:rPr>
          <w:rFonts w:asciiTheme="majorHAnsi" w:hAnsiTheme="majorHAnsi"/>
          <w:szCs w:val="32"/>
        </w:rPr>
        <w:t xml:space="preserve"> is intended to serve as the initial scope of work for implementation and any license fees agreed upon. </w:t>
      </w:r>
    </w:p>
    <w:p w:rsidR="00EA24A4" w:rsidRPr="00710990" w:rsidP="008948F8">
      <w:pPr>
        <w:pStyle w:val="BodyText"/>
        <w:spacing w:after="0"/>
        <w:rPr>
          <w:rFonts w:asciiTheme="majorHAnsi" w:hAnsiTheme="majorHAnsi"/>
          <w:szCs w:val="32"/>
        </w:rPr>
      </w:pPr>
    </w:p>
    <w:p w:rsidR="00EA1BAB" w:rsidRPr="00710990" w:rsidP="0093425F">
      <w:pPr>
        <w:pStyle w:val="BodyText"/>
        <w:spacing w:after="0"/>
        <w:rPr>
          <w:rFonts w:asciiTheme="majorHAnsi" w:hAnsiTheme="majorHAnsi"/>
          <w:szCs w:val="32"/>
        </w:rPr>
      </w:pPr>
      <w:r w:rsidRPr="00710990">
        <w:rPr>
          <w:rFonts w:asciiTheme="majorHAnsi" w:hAnsiTheme="majorHAnsi"/>
          <w:szCs w:val="32"/>
        </w:rPr>
        <w:t xml:space="preserve">Please see the following pages for </w:t>
      </w:r>
      <w:r w:rsidRPr="00710990">
        <w:rPr>
          <w:rFonts w:asciiTheme="majorHAnsi" w:hAnsiTheme="majorHAnsi"/>
          <w:szCs w:val="32"/>
          <w:u w:val="single"/>
        </w:rPr>
        <w:t>Exhibit C</w:t>
      </w:r>
      <w:r w:rsidRPr="00710990">
        <w:rPr>
          <w:rFonts w:asciiTheme="majorHAnsi" w:hAnsiTheme="majorHAnsi"/>
          <w:szCs w:val="32"/>
        </w:rPr>
        <w:t xml:space="preserve"> pricing and terms</w:t>
      </w:r>
    </w:p>
    <w:p w:rsidR="00FB268D">
      <w:pPr>
        <w:rPr>
          <w:rFonts w:asciiTheme="majorHAnsi" w:hAnsiTheme="majorHAnsi"/>
          <w:b/>
          <w:sz w:val="28"/>
          <w:szCs w:val="28"/>
        </w:rPr>
      </w:pPr>
    </w:p>
    <w:p w:rsidR="008948F8" w:rsidRPr="009A5E2D">
      <w:pPr>
        <w:rPr>
          <w:rFonts w:asciiTheme="majorHAnsi" w:hAnsiTheme="majorHAnsi"/>
          <w:b/>
          <w:snapToGrid/>
          <w:color w:val="auto"/>
          <w:sz w:val="28"/>
          <w:szCs w:val="28"/>
          <w:u w:val="single"/>
        </w:rPr>
      </w:pPr>
      <w:r w:rsidRPr="009A5E2D">
        <w:rPr>
          <w:rFonts w:asciiTheme="majorHAnsi" w:hAnsiTheme="majorHAnsi"/>
          <w:b/>
          <w:sz w:val="28"/>
          <w:szCs w:val="28"/>
          <w:u w:val="single"/>
        </w:rPr>
        <w:br w:type="page"/>
      </w:r>
    </w:p>
    <w:p w:rsidR="00EA1BAB" w:rsidRPr="008E1D85" w:rsidP="00FB375A">
      <w:pPr>
        <w:pStyle w:val="Heading2"/>
      </w:pPr>
      <w:r w:rsidRPr="008E1D85">
        <w:t>EXECUTIVE SUMMARY OF COSTS</w:t>
      </w:r>
      <w:r w:rsidRPr="008E1D85">
        <w:tab/>
      </w:r>
    </w:p>
    <w:p w:rsidR="00EA1BAB" w:rsidRPr="00382835" w:rsidP="00382835">
      <w:pPr>
        <w:rPr>
          <w:rFonts w:asciiTheme="majorHAnsi" w:hAnsiTheme="majorHAnsi"/>
          <w:color w:val="262626" w:themeColor="text1" w:themeTint="D9"/>
          <w:sz w:val="22"/>
          <w:szCs w:val="22"/>
        </w:rPr>
      </w:pPr>
      <w:r w:rsidRPr="00710990">
        <w:rPr>
          <w:rFonts w:asciiTheme="majorHAnsi" w:hAnsiTheme="majorHAnsi"/>
          <w:b/>
          <w:color w:val="262626" w:themeColor="text1" w:themeTint="D9"/>
          <w:sz w:val="22"/>
          <w:szCs w:val="22"/>
        </w:rPr>
        <w:t>One-Time Fees:</w:t>
      </w:r>
      <w:r w:rsidRPr="00710990">
        <w:rPr>
          <w:rFonts w:asciiTheme="majorHAnsi" w:hAnsiTheme="majorHAnsi"/>
          <w:color w:val="262626" w:themeColor="text1" w:themeTint="D9"/>
          <w:sz w:val="22"/>
          <w:szCs w:val="22"/>
        </w:rPr>
        <w:t xml:space="preserve">  </w:t>
      </w:r>
    </w:p>
    <w:p w:rsidR="008314CD" w:rsidRPr="00710990" w:rsidP="00382835">
      <w:pPr>
        <w:pStyle w:val="ListParagraph"/>
        <w:numPr>
          <w:ilvl w:val="0"/>
          <w:numId w:val="34"/>
        </w:numPr>
        <w:rPr>
          <w:rFonts w:asciiTheme="majorHAnsi" w:hAnsiTheme="majorHAnsi"/>
          <w:sz w:val="22"/>
          <w:szCs w:val="20"/>
        </w:rPr>
      </w:pPr>
      <w:r>
        <w:rPr>
          <w:rFonts w:asciiTheme="majorHAnsi" w:hAnsiTheme="majorHAnsi"/>
          <w:color w:val="262626" w:themeColor="text1" w:themeTint="D9"/>
          <w:sz w:val="22"/>
          <w:szCs w:val="22"/>
        </w:rPr>
        <w:t xml:space="preserve">Standard </w:t>
      </w:r>
      <w:r w:rsidRPr="00710990">
        <w:rPr>
          <w:rFonts w:asciiTheme="majorHAnsi" w:hAnsiTheme="majorHAnsi"/>
          <w:color w:val="262626" w:themeColor="text1" w:themeTint="D9"/>
          <w:sz w:val="22"/>
          <w:szCs w:val="22"/>
        </w:rPr>
        <w:t xml:space="preserve">Setup Fees - </w:t>
      </w:r>
      <w:r w:rsidRPr="00710990">
        <w:rPr>
          <w:rFonts w:asciiTheme="majorHAnsi" w:hAnsiTheme="majorHAnsi"/>
          <w:b/>
          <w:color w:val="262626" w:themeColor="text1" w:themeTint="D9"/>
          <w:sz w:val="22"/>
          <w:szCs w:val="22"/>
        </w:rPr>
        <w:t>$</w:t>
      </w:r>
      <w:r>
        <w:rPr>
          <w:rFonts w:asciiTheme="majorHAnsi" w:hAnsiTheme="majorHAnsi"/>
          <w:b/>
          <w:color w:val="262626" w:themeColor="text1" w:themeTint="D9"/>
          <w:sz w:val="22"/>
          <w:szCs w:val="22"/>
        </w:rPr>
        <w:t>29,107</w:t>
      </w:r>
      <w:r w:rsidR="008946E7">
        <w:rPr>
          <w:rFonts w:asciiTheme="majorHAnsi" w:hAnsiTheme="majorHAnsi"/>
          <w:b/>
          <w:color w:val="262626" w:themeColor="text1" w:themeTint="D9"/>
          <w:sz w:val="22"/>
          <w:szCs w:val="22"/>
        </w:rPr>
        <w:t xml:space="preserve">      </w:t>
      </w:r>
      <w:r w:rsidRPr="00710990">
        <w:rPr>
          <w:rFonts w:asciiTheme="majorHAnsi" w:hAnsiTheme="majorHAnsi"/>
          <w:color w:val="262626" w:themeColor="text1" w:themeTint="D9"/>
          <w:sz w:val="22"/>
          <w:szCs w:val="22"/>
        </w:rPr>
        <w:t xml:space="preserve"> </w:t>
      </w:r>
    </w:p>
    <w:p w:rsidR="008314CD" w:rsidRPr="00710990" w:rsidP="008314CD">
      <w:pPr>
        <w:pStyle w:val="ListParagraph"/>
        <w:numPr>
          <w:ilvl w:val="0"/>
          <w:numId w:val="34"/>
        </w:numPr>
        <w:rPr>
          <w:rFonts w:asciiTheme="majorHAnsi" w:hAnsiTheme="majorHAnsi"/>
          <w:color w:val="262626" w:themeColor="text1" w:themeTint="D9"/>
          <w:sz w:val="22"/>
          <w:szCs w:val="22"/>
        </w:rPr>
      </w:pPr>
      <w:r w:rsidRPr="00710990">
        <w:rPr>
          <w:rFonts w:asciiTheme="majorHAnsi" w:hAnsiTheme="majorHAnsi"/>
          <w:color w:val="262626" w:themeColor="text1" w:themeTint="D9"/>
          <w:sz w:val="22"/>
          <w:szCs w:val="22"/>
        </w:rPr>
        <w:t xml:space="preserve">Optional </w:t>
      </w:r>
      <w:r w:rsidR="00491913">
        <w:rPr>
          <w:rFonts w:asciiTheme="majorHAnsi" w:hAnsiTheme="majorHAnsi"/>
          <w:color w:val="262626" w:themeColor="text1" w:themeTint="D9"/>
          <w:sz w:val="22"/>
          <w:szCs w:val="22"/>
        </w:rPr>
        <w:t>S</w:t>
      </w:r>
      <w:r w:rsidRPr="00710990">
        <w:rPr>
          <w:rFonts w:asciiTheme="majorHAnsi" w:hAnsiTheme="majorHAnsi"/>
          <w:color w:val="262626" w:themeColor="text1" w:themeTint="D9"/>
          <w:sz w:val="22"/>
          <w:szCs w:val="22"/>
        </w:rPr>
        <w:t xml:space="preserve">ervices and Customizations - </w:t>
      </w:r>
      <w:r w:rsidRPr="00710990">
        <w:rPr>
          <w:rFonts w:asciiTheme="majorHAnsi" w:hAnsiTheme="majorHAnsi"/>
          <w:b/>
          <w:color w:val="262626" w:themeColor="text1" w:themeTint="D9"/>
          <w:sz w:val="22"/>
          <w:szCs w:val="22"/>
        </w:rPr>
        <w:t>$</w:t>
      </w:r>
      <w:r w:rsidR="00491913">
        <w:rPr>
          <w:rFonts w:asciiTheme="majorHAnsi" w:hAnsiTheme="majorHAnsi"/>
          <w:b/>
          <w:color w:val="262626" w:themeColor="text1" w:themeTint="D9"/>
          <w:sz w:val="22"/>
          <w:szCs w:val="22"/>
        </w:rPr>
        <w:t>26,694</w:t>
      </w:r>
    </w:p>
    <w:p w:rsidR="008314CD" w:rsidRPr="003F44BB">
      <w:pPr>
        <w:pStyle w:val="ListParagraph"/>
        <w:numPr>
          <w:ilvl w:val="0"/>
          <w:numId w:val="34"/>
        </w:numPr>
        <w:rPr>
          <w:rFonts w:asciiTheme="majorHAnsi" w:hAnsiTheme="majorHAnsi"/>
          <w:b/>
          <w:color w:val="262626" w:themeColor="text1" w:themeTint="D9"/>
          <w:sz w:val="22"/>
          <w:szCs w:val="22"/>
        </w:rPr>
      </w:pPr>
      <w:r w:rsidRPr="003F44BB">
        <w:rPr>
          <w:rFonts w:asciiTheme="majorHAnsi" w:hAnsiTheme="majorHAnsi"/>
          <w:b/>
          <w:color w:val="262626" w:themeColor="text1" w:themeTint="D9"/>
          <w:sz w:val="22"/>
          <w:szCs w:val="22"/>
        </w:rPr>
        <w:t>Setup Fee Total</w:t>
      </w:r>
      <w:r w:rsidRPr="003F44BB">
        <w:rPr>
          <w:rFonts w:asciiTheme="majorHAnsi" w:hAnsiTheme="majorHAnsi"/>
          <w:b/>
          <w:color w:val="262626" w:themeColor="text1" w:themeTint="D9"/>
          <w:sz w:val="22"/>
          <w:szCs w:val="22"/>
        </w:rPr>
        <w:t>: - $</w:t>
      </w:r>
      <w:r w:rsidRPr="003F44BB" w:rsidR="00491913">
        <w:rPr>
          <w:rFonts w:asciiTheme="majorHAnsi" w:hAnsiTheme="majorHAnsi"/>
          <w:b/>
          <w:color w:val="262626" w:themeColor="text1" w:themeTint="D9"/>
          <w:sz w:val="22"/>
          <w:szCs w:val="22"/>
        </w:rPr>
        <w:t>55,801</w:t>
      </w:r>
    </w:p>
    <w:p w:rsidR="00EA1BAB" w:rsidRPr="00710990" w:rsidP="00D22CFA">
      <w:pPr>
        <w:rPr>
          <w:rFonts w:asciiTheme="majorHAnsi" w:hAnsiTheme="majorHAnsi"/>
          <w:b/>
          <w:color w:val="262626" w:themeColor="text1" w:themeTint="D9"/>
          <w:sz w:val="22"/>
          <w:szCs w:val="22"/>
        </w:rPr>
      </w:pPr>
    </w:p>
    <w:p w:rsidR="00EA1BAB" w:rsidRPr="00710990" w:rsidP="00D22CFA">
      <w:pPr>
        <w:rPr>
          <w:rFonts w:asciiTheme="majorHAnsi" w:hAnsiTheme="majorHAnsi"/>
          <w:color w:val="262626" w:themeColor="text1" w:themeTint="D9"/>
          <w:sz w:val="22"/>
          <w:szCs w:val="22"/>
        </w:rPr>
      </w:pPr>
      <w:r w:rsidRPr="00710990">
        <w:rPr>
          <w:rFonts w:asciiTheme="majorHAnsi" w:hAnsiTheme="majorHAnsi"/>
          <w:b/>
          <w:color w:val="262626" w:themeColor="text1" w:themeTint="D9"/>
          <w:sz w:val="22"/>
          <w:szCs w:val="22"/>
        </w:rPr>
        <w:t>Recurring Fees</w:t>
      </w:r>
      <w:r w:rsidRPr="00710990">
        <w:rPr>
          <w:rFonts w:asciiTheme="majorHAnsi" w:hAnsiTheme="majorHAnsi"/>
          <w:color w:val="262626" w:themeColor="text1" w:themeTint="D9"/>
          <w:sz w:val="22"/>
          <w:szCs w:val="22"/>
        </w:rPr>
        <w:t>:</w:t>
      </w:r>
    </w:p>
    <w:p w:rsidR="008314CD" w:rsidRPr="00710990" w:rsidP="00FB375A">
      <w:pPr>
        <w:pStyle w:val="ListParagraph"/>
        <w:numPr>
          <w:ilvl w:val="0"/>
          <w:numId w:val="35"/>
        </w:numPr>
        <w:spacing w:after="120"/>
        <w:contextualSpacing w:val="0"/>
        <w:rPr>
          <w:rFonts w:asciiTheme="majorHAnsi" w:hAnsiTheme="majorHAnsi"/>
          <w:color w:val="262626" w:themeColor="text1" w:themeTint="D9"/>
          <w:sz w:val="22"/>
        </w:rPr>
      </w:pPr>
      <w:r w:rsidRPr="00710990">
        <w:rPr>
          <w:rFonts w:asciiTheme="majorHAnsi" w:hAnsiTheme="majorHAnsi"/>
          <w:b/>
          <w:color w:val="262626" w:themeColor="text1" w:themeTint="D9"/>
          <w:sz w:val="22"/>
        </w:rPr>
        <w:t>Term</w:t>
      </w:r>
      <w:r w:rsidRPr="00710990">
        <w:rPr>
          <w:rFonts w:asciiTheme="majorHAnsi" w:hAnsiTheme="majorHAnsi"/>
          <w:color w:val="262626" w:themeColor="text1" w:themeTint="D9"/>
          <w:sz w:val="22"/>
        </w:rPr>
        <w:t xml:space="preserve">:  </w:t>
      </w:r>
      <w:r w:rsidRPr="008E1D85">
        <w:rPr>
          <w:rFonts w:asciiTheme="majorHAnsi" w:hAnsiTheme="majorHAnsi"/>
          <w:color w:val="262626" w:themeColor="text1" w:themeTint="D9"/>
          <w:sz w:val="22"/>
          <w:u w:val="single"/>
        </w:rPr>
        <w:t>36 months</w:t>
      </w:r>
      <w:r w:rsidRPr="00710990">
        <w:rPr>
          <w:rFonts w:asciiTheme="majorHAnsi" w:hAnsiTheme="majorHAnsi"/>
          <w:color w:val="262626" w:themeColor="text1" w:themeTint="D9"/>
          <w:sz w:val="22"/>
        </w:rPr>
        <w:t xml:space="preserve"> from contract signature </w:t>
      </w:r>
    </w:p>
    <w:p w:rsidR="008314CD" w:rsidRPr="00710990" w:rsidP="00FB375A">
      <w:pPr>
        <w:pStyle w:val="ListParagraph"/>
        <w:numPr>
          <w:ilvl w:val="0"/>
          <w:numId w:val="35"/>
        </w:numPr>
        <w:spacing w:after="120"/>
        <w:contextualSpacing w:val="0"/>
        <w:rPr>
          <w:rFonts w:asciiTheme="majorHAnsi" w:hAnsiTheme="majorHAnsi"/>
          <w:color w:val="262626" w:themeColor="text1" w:themeTint="D9"/>
          <w:sz w:val="22"/>
        </w:rPr>
      </w:pPr>
      <w:r w:rsidRPr="00710990">
        <w:rPr>
          <w:rFonts w:asciiTheme="majorHAnsi" w:hAnsiTheme="majorHAnsi"/>
          <w:b/>
          <w:color w:val="262626" w:themeColor="text1" w:themeTint="D9"/>
          <w:sz w:val="22"/>
        </w:rPr>
        <w:t>License Fees</w:t>
      </w:r>
      <w:r w:rsidRPr="00710990">
        <w:rPr>
          <w:rFonts w:asciiTheme="majorHAnsi" w:hAnsiTheme="majorHAnsi"/>
          <w:color w:val="262626" w:themeColor="text1" w:themeTint="D9"/>
          <w:sz w:val="22"/>
        </w:rPr>
        <w:t xml:space="preserve">: </w:t>
      </w:r>
      <w:r w:rsidRPr="008E1D85" w:rsidR="008E1D85">
        <w:rPr>
          <w:rFonts w:asciiTheme="majorHAnsi" w:hAnsiTheme="majorHAnsi"/>
          <w:b/>
          <w:color w:val="262626" w:themeColor="text1" w:themeTint="D9"/>
          <w:sz w:val="22"/>
        </w:rPr>
        <w:t>$</w:t>
      </w:r>
      <w:r w:rsidR="00491913">
        <w:rPr>
          <w:rFonts w:asciiTheme="majorHAnsi" w:hAnsiTheme="majorHAnsi"/>
          <w:b/>
          <w:color w:val="262626" w:themeColor="text1" w:themeTint="D9"/>
          <w:sz w:val="22"/>
        </w:rPr>
        <w:t>4</w:t>
      </w:r>
      <w:r w:rsidR="001517E9">
        <w:rPr>
          <w:rFonts w:asciiTheme="majorHAnsi" w:hAnsiTheme="majorHAnsi"/>
          <w:b/>
          <w:color w:val="262626" w:themeColor="text1" w:themeTint="D9"/>
          <w:sz w:val="22"/>
        </w:rPr>
        <w:t>0,000</w:t>
      </w:r>
      <w:r w:rsidR="008E1D85">
        <w:rPr>
          <w:rFonts w:asciiTheme="majorHAnsi" w:hAnsiTheme="majorHAnsi"/>
          <w:color w:val="262626" w:themeColor="text1" w:themeTint="D9"/>
          <w:sz w:val="22"/>
        </w:rPr>
        <w:t xml:space="preserve"> per year</w:t>
      </w:r>
      <w:r w:rsidR="000B4350">
        <w:rPr>
          <w:rFonts w:asciiTheme="majorHAnsi" w:hAnsiTheme="majorHAnsi"/>
          <w:color w:val="262626" w:themeColor="text1" w:themeTint="D9"/>
          <w:sz w:val="22"/>
        </w:rPr>
        <w:t xml:space="preserve"> (</w:t>
      </w:r>
      <w:r w:rsidR="009A5E2D">
        <w:rPr>
          <w:rFonts w:asciiTheme="majorHAnsi" w:hAnsiTheme="majorHAnsi"/>
          <w:color w:val="262626" w:themeColor="text1" w:themeTint="D9"/>
          <w:sz w:val="22"/>
        </w:rPr>
        <w:t>unlimited users – no counting required</w:t>
      </w:r>
      <w:r w:rsidR="000B4350">
        <w:rPr>
          <w:rFonts w:asciiTheme="majorHAnsi" w:hAnsiTheme="majorHAnsi"/>
          <w:color w:val="262626" w:themeColor="text1" w:themeTint="D9"/>
          <w:sz w:val="22"/>
        </w:rPr>
        <w:t>)</w:t>
      </w:r>
      <w:r w:rsidR="008E1D85">
        <w:rPr>
          <w:rFonts w:asciiTheme="majorHAnsi" w:hAnsiTheme="majorHAnsi"/>
          <w:color w:val="262626" w:themeColor="text1" w:themeTint="D9"/>
          <w:sz w:val="22"/>
        </w:rPr>
        <w:t xml:space="preserve">. </w:t>
      </w:r>
    </w:p>
    <w:p w:rsidR="008314CD" w:rsidRPr="00710990" w:rsidP="008C007B">
      <w:pPr>
        <w:pStyle w:val="ListParagraph"/>
        <w:spacing w:before="120"/>
        <w:ind w:left="0"/>
        <w:contextualSpacing w:val="0"/>
        <w:rPr>
          <w:rFonts w:asciiTheme="majorHAnsi" w:hAnsiTheme="majorHAnsi"/>
          <w:b/>
          <w:sz w:val="22"/>
        </w:rPr>
      </w:pPr>
      <w:r w:rsidRPr="00710990">
        <w:rPr>
          <w:rFonts w:asciiTheme="majorHAnsi" w:hAnsiTheme="majorHAnsi"/>
          <w:b/>
          <w:sz w:val="22"/>
        </w:rPr>
        <w:t>Pricing notes on summary above</w:t>
      </w:r>
    </w:p>
    <w:p w:rsidR="008314CD" w:rsidRPr="00710990" w:rsidP="008314CD">
      <w:pPr>
        <w:pStyle w:val="ListParagraph"/>
        <w:numPr>
          <w:ilvl w:val="0"/>
          <w:numId w:val="35"/>
        </w:numPr>
        <w:rPr>
          <w:rFonts w:asciiTheme="majorHAnsi" w:hAnsiTheme="majorHAnsi"/>
          <w:color w:val="404040" w:themeColor="text1" w:themeTint="BF"/>
          <w:sz w:val="22"/>
        </w:rPr>
      </w:pPr>
      <w:r>
        <w:rPr>
          <w:rFonts w:asciiTheme="majorHAnsi" w:hAnsiTheme="majorHAnsi"/>
          <w:color w:val="404040" w:themeColor="text1" w:themeTint="BF"/>
          <w:sz w:val="22"/>
        </w:rPr>
        <w:t>O</w:t>
      </w:r>
      <w:r w:rsidRPr="00710990">
        <w:rPr>
          <w:rFonts w:asciiTheme="majorHAnsi" w:hAnsiTheme="majorHAnsi"/>
          <w:color w:val="404040" w:themeColor="text1" w:themeTint="BF"/>
          <w:sz w:val="22"/>
        </w:rPr>
        <w:t xml:space="preserve">ne-time fees are </w:t>
      </w:r>
      <w:r>
        <w:rPr>
          <w:rFonts w:asciiTheme="majorHAnsi" w:hAnsiTheme="majorHAnsi"/>
          <w:color w:val="404040" w:themeColor="text1" w:themeTint="BF"/>
          <w:sz w:val="22"/>
        </w:rPr>
        <w:t xml:space="preserve">fixed and </w:t>
      </w:r>
      <w:r w:rsidRPr="00710990">
        <w:rPr>
          <w:rFonts w:asciiTheme="majorHAnsi" w:hAnsiTheme="majorHAnsi"/>
          <w:color w:val="404040" w:themeColor="text1" w:themeTint="BF"/>
          <w:sz w:val="22"/>
        </w:rPr>
        <w:t>based on current knowledge of scope of implementation.</w:t>
      </w:r>
    </w:p>
    <w:p w:rsidR="008314CD" w:rsidRPr="00710990" w:rsidP="008314CD">
      <w:pPr>
        <w:pStyle w:val="ListParagraph"/>
        <w:numPr>
          <w:ilvl w:val="0"/>
          <w:numId w:val="35"/>
        </w:numPr>
        <w:rPr>
          <w:rFonts w:asciiTheme="majorHAnsi" w:hAnsiTheme="majorHAnsi"/>
          <w:color w:val="404040" w:themeColor="text1" w:themeTint="BF"/>
          <w:sz w:val="22"/>
        </w:rPr>
      </w:pPr>
      <w:r w:rsidRPr="00710990">
        <w:rPr>
          <w:rFonts w:asciiTheme="majorHAnsi" w:hAnsiTheme="majorHAnsi"/>
          <w:color w:val="404040" w:themeColor="text1" w:themeTint="BF"/>
          <w:sz w:val="22"/>
        </w:rPr>
        <w:t>Software License fees are guaranteed throughout contract term.</w:t>
      </w:r>
    </w:p>
    <w:p w:rsidR="008314CD" w:rsidRPr="00710990" w:rsidP="008314CD">
      <w:pPr>
        <w:pStyle w:val="ListParagraph"/>
        <w:numPr>
          <w:ilvl w:val="0"/>
          <w:numId w:val="35"/>
        </w:numPr>
        <w:rPr>
          <w:rFonts w:asciiTheme="majorHAnsi" w:hAnsiTheme="majorHAnsi"/>
          <w:color w:val="404040" w:themeColor="text1" w:themeTint="BF"/>
          <w:sz w:val="22"/>
        </w:rPr>
      </w:pPr>
      <w:r w:rsidRPr="00710990">
        <w:rPr>
          <w:rFonts w:asciiTheme="majorHAnsi" w:hAnsiTheme="majorHAnsi"/>
          <w:color w:val="404040" w:themeColor="text1" w:themeTint="BF"/>
          <w:sz w:val="22"/>
        </w:rPr>
        <w:t>License Fee includes hosting and related infrastructure fees to run the portal for the client.</w:t>
      </w:r>
    </w:p>
    <w:p w:rsidR="008314CD" w:rsidRPr="00710990" w:rsidP="008314CD">
      <w:pPr>
        <w:pStyle w:val="ListParagraph"/>
        <w:numPr>
          <w:ilvl w:val="0"/>
          <w:numId w:val="35"/>
        </w:numPr>
        <w:rPr>
          <w:rFonts w:asciiTheme="majorHAnsi" w:hAnsiTheme="majorHAnsi"/>
          <w:color w:val="404040" w:themeColor="text1" w:themeTint="BF"/>
          <w:sz w:val="22"/>
        </w:rPr>
      </w:pPr>
      <w:r w:rsidRPr="00710990">
        <w:rPr>
          <w:rFonts w:asciiTheme="majorHAnsi" w:hAnsiTheme="majorHAnsi"/>
          <w:color w:val="404040" w:themeColor="text1" w:themeTint="BF"/>
          <w:sz w:val="22"/>
        </w:rPr>
        <w:t xml:space="preserve">License fees are paid </w:t>
      </w:r>
      <w:r w:rsidR="008E1D85">
        <w:rPr>
          <w:rFonts w:asciiTheme="majorHAnsi" w:hAnsiTheme="majorHAnsi"/>
          <w:color w:val="404040" w:themeColor="text1" w:themeTint="BF"/>
          <w:sz w:val="22"/>
        </w:rPr>
        <w:t>annually on contract anniversary date</w:t>
      </w:r>
      <w:r w:rsidRPr="00710990">
        <w:rPr>
          <w:rFonts w:asciiTheme="majorHAnsi" w:hAnsiTheme="majorHAnsi"/>
          <w:color w:val="404040" w:themeColor="text1" w:themeTint="BF"/>
          <w:sz w:val="22"/>
        </w:rPr>
        <w:t xml:space="preserve"> </w:t>
      </w:r>
    </w:p>
    <w:p w:rsidR="008314CD" w:rsidRPr="00710990" w:rsidP="008314CD">
      <w:pPr>
        <w:pStyle w:val="ListParagraph"/>
        <w:numPr>
          <w:ilvl w:val="0"/>
          <w:numId w:val="35"/>
        </w:numPr>
        <w:rPr>
          <w:rFonts w:asciiTheme="majorHAnsi" w:hAnsiTheme="majorHAnsi"/>
          <w:color w:val="404040" w:themeColor="text1" w:themeTint="BF"/>
          <w:sz w:val="22"/>
        </w:rPr>
      </w:pPr>
      <w:r w:rsidRPr="00710990">
        <w:rPr>
          <w:rFonts w:asciiTheme="majorHAnsi" w:hAnsiTheme="majorHAnsi"/>
          <w:color w:val="404040" w:themeColor="text1" w:themeTint="BF"/>
          <w:sz w:val="22"/>
        </w:rPr>
        <w:t>Billing to commence at contract signing</w:t>
      </w:r>
    </w:p>
    <w:p w:rsidR="008314CD" w:rsidRPr="00710990" w:rsidP="008314CD">
      <w:pPr>
        <w:pStyle w:val="ListParagraph"/>
        <w:numPr>
          <w:ilvl w:val="0"/>
          <w:numId w:val="35"/>
        </w:numPr>
        <w:rPr>
          <w:rFonts w:asciiTheme="majorHAnsi" w:hAnsiTheme="majorHAnsi"/>
          <w:color w:val="404040" w:themeColor="text1" w:themeTint="BF"/>
          <w:sz w:val="22"/>
        </w:rPr>
      </w:pPr>
      <w:r w:rsidRPr="00710990">
        <w:rPr>
          <w:rFonts w:asciiTheme="majorHAnsi" w:hAnsiTheme="majorHAnsi"/>
          <w:color w:val="404040" w:themeColor="text1" w:themeTint="BF"/>
          <w:sz w:val="22"/>
        </w:rPr>
        <w:t xml:space="preserve">Year 2 and 3 license fees </w:t>
      </w:r>
      <w:r w:rsidR="009A5E2D">
        <w:rPr>
          <w:rFonts w:asciiTheme="majorHAnsi" w:hAnsiTheme="majorHAnsi"/>
          <w:color w:val="404040" w:themeColor="text1" w:themeTint="BF"/>
          <w:sz w:val="22"/>
        </w:rPr>
        <w:t>have same terms as year 1 – unlimited users</w:t>
      </w:r>
    </w:p>
    <w:p w:rsidR="008314CD" w:rsidRPr="00710990" w:rsidP="00D403B5">
      <w:pPr>
        <w:pStyle w:val="ListParagraph"/>
        <w:rPr>
          <w:rFonts w:asciiTheme="majorHAnsi" w:hAnsiTheme="majorHAnsi"/>
          <w:color w:val="404040" w:themeColor="text1" w:themeTint="BF"/>
          <w:sz w:val="22"/>
        </w:rPr>
      </w:pPr>
    </w:p>
    <w:p w:rsidR="00EA1BAB" w:rsidRPr="00FB375A" w:rsidP="00FB375A">
      <w:pPr>
        <w:pStyle w:val="Heading2"/>
      </w:pPr>
      <w:r w:rsidRPr="00FB375A">
        <w:t xml:space="preserve">Pricing Fairness </w:t>
      </w:r>
    </w:p>
    <w:p w:rsidR="00EA1BAB" w:rsidRPr="00710990" w:rsidP="00C57E80">
      <w:pPr>
        <w:pStyle w:val="ListParagraph"/>
        <w:numPr>
          <w:ilvl w:val="0"/>
          <w:numId w:val="27"/>
        </w:numPr>
        <w:ind w:left="360"/>
        <w:contextualSpacing w:val="0"/>
        <w:jc w:val="both"/>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The majority of our work involves selling services to professional education organizations. Therefore, we approach pricing with an understanding of the challenges and operational environment that our clients face.  </w:t>
      </w:r>
    </w:p>
    <w:p w:rsidR="00EA1BAB" w:rsidRPr="00710990" w:rsidP="00C57E80">
      <w:pPr>
        <w:pStyle w:val="ListParagraph"/>
        <w:numPr>
          <w:ilvl w:val="0"/>
          <w:numId w:val="27"/>
        </w:numPr>
        <w:ind w:left="360"/>
        <w:contextualSpacing w:val="0"/>
        <w:jc w:val="both"/>
        <w:rPr>
          <w:rFonts w:asciiTheme="majorHAnsi" w:hAnsiTheme="majorHAnsi"/>
          <w:color w:val="404040" w:themeColor="text1" w:themeTint="BF"/>
          <w:sz w:val="22"/>
          <w:szCs w:val="22"/>
        </w:rPr>
      </w:pPr>
      <w:r w:rsidRPr="00710990">
        <w:rPr>
          <w:rFonts w:asciiTheme="majorHAnsi" w:hAnsiTheme="majorHAnsi"/>
          <w:b/>
          <w:color w:val="404040" w:themeColor="text1" w:themeTint="BF"/>
          <w:sz w:val="22"/>
          <w:szCs w:val="22"/>
        </w:rPr>
        <w:t>Each client situation is unique, and it is therefore important that we emphasize that our pricing listed here is based on current understanding, and purposely on the conservative side.</w:t>
      </w:r>
      <w:r w:rsidRPr="00710990">
        <w:rPr>
          <w:rFonts w:asciiTheme="majorHAnsi" w:hAnsiTheme="majorHAnsi"/>
          <w:color w:val="404040" w:themeColor="text1" w:themeTint="BF"/>
          <w:sz w:val="22"/>
          <w:szCs w:val="22"/>
        </w:rPr>
        <w:t xml:space="preserve"> In each client pricing arrangement, we attempt to craft a model of licensing and one-time fees that fit the usage and scope in question. </w:t>
      </w:r>
    </w:p>
    <w:p w:rsidR="00EA1BAB" w:rsidRPr="00710990" w:rsidP="00C57E80">
      <w:pPr>
        <w:pStyle w:val="ListParagraph"/>
        <w:numPr>
          <w:ilvl w:val="0"/>
          <w:numId w:val="27"/>
        </w:numPr>
        <w:ind w:left="360"/>
        <w:contextualSpacing w:val="0"/>
        <w:jc w:val="both"/>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u w:val="single"/>
        </w:rPr>
        <w:t xml:space="preserve">We underline our intent to pricing competitively, fairly, and with transparency. </w:t>
      </w:r>
    </w:p>
    <w:p w:rsidR="008314CD" w:rsidRPr="00710990">
      <w:pPr>
        <w:rPr>
          <w:rFonts w:asciiTheme="majorHAnsi" w:hAnsiTheme="majorHAnsi"/>
          <w:b/>
          <w:bCs/>
          <w:caps/>
          <w:color w:val="3366FF"/>
          <w:sz w:val="28"/>
          <w:szCs w:val="28"/>
        </w:rPr>
      </w:pPr>
      <w:r w:rsidRPr="00710990">
        <w:rPr>
          <w:rFonts w:asciiTheme="majorHAnsi" w:hAnsiTheme="majorHAnsi"/>
        </w:rPr>
        <w:br w:type="page"/>
      </w:r>
    </w:p>
    <w:p w:rsidR="00EA1BAB" w:rsidRPr="00710990" w:rsidP="00FB375A">
      <w:pPr>
        <w:pStyle w:val="Heading2"/>
      </w:pPr>
      <w:r w:rsidRPr="00710990">
        <w:t>How Our Pricing Works</w:t>
      </w:r>
    </w:p>
    <w:p w:rsidR="00EA1BAB" w:rsidRPr="00710990" w:rsidP="00EA1BAB">
      <w:pPr>
        <w:spacing w:before="12"/>
        <w:rPr>
          <w:rFonts w:eastAsia="Corbel" w:asciiTheme="majorHAnsi" w:hAnsiTheme="majorHAnsi" w:cs="Corbel"/>
          <w:b/>
          <w:bCs/>
          <w:color w:val="262626"/>
          <w:szCs w:val="22"/>
        </w:rPr>
      </w:pPr>
      <w:r w:rsidRPr="00710990">
        <w:rPr>
          <w:rFonts w:eastAsia="Corbel" w:asciiTheme="majorHAnsi" w:hAnsiTheme="majorHAnsi" w:cs="Corbel"/>
          <w:b/>
          <w:bCs/>
          <w:color w:val="262626"/>
          <w:szCs w:val="22"/>
        </w:rPr>
        <w:t>Simple pricing model</w:t>
      </w:r>
    </w:p>
    <w:p w:rsidR="00EA1BAB" w:rsidRPr="00710990" w:rsidP="00EA1BAB">
      <w:pPr>
        <w:spacing w:before="12"/>
        <w:rPr>
          <w:rFonts w:eastAsia="Corbel" w:asciiTheme="majorHAnsi" w:hAnsiTheme="majorHAnsi" w:cs="Corbel"/>
          <w:bCs/>
          <w:color w:val="262626"/>
          <w:sz w:val="22"/>
          <w:szCs w:val="22"/>
        </w:rPr>
      </w:pPr>
      <w:r w:rsidRPr="00710990">
        <w:rPr>
          <w:rFonts w:eastAsia="Corbel" w:asciiTheme="majorHAnsi" w:hAnsiTheme="majorHAnsi" w:cs="Corbel"/>
          <w:bCs/>
          <w:color w:val="262626"/>
          <w:sz w:val="22"/>
          <w:szCs w:val="22"/>
        </w:rPr>
        <w:t xml:space="preserve">2 parts: 1) License fees, and 2) Setup costs.  </w:t>
      </w:r>
    </w:p>
    <w:p w:rsidR="00EA1BAB" w:rsidRPr="00710990" w:rsidP="00EA1BAB">
      <w:pPr>
        <w:spacing w:before="12"/>
        <w:rPr>
          <w:rFonts w:eastAsia="Corbel" w:asciiTheme="majorHAnsi" w:hAnsiTheme="majorHAnsi" w:cs="Corbel"/>
          <w:bCs/>
          <w:color w:val="262626"/>
          <w:sz w:val="22"/>
          <w:szCs w:val="22"/>
        </w:rPr>
      </w:pPr>
    </w:p>
    <w:p w:rsidR="00EA1BAB" w:rsidRPr="00710990" w:rsidP="008E1D85">
      <w:pPr>
        <w:spacing w:before="12"/>
        <w:rPr>
          <w:rFonts w:eastAsia="Corbel" w:asciiTheme="majorHAnsi" w:hAnsiTheme="majorHAnsi" w:cs="Corbel"/>
          <w:bCs/>
          <w:color w:val="262626"/>
          <w:sz w:val="22"/>
          <w:szCs w:val="22"/>
        </w:rPr>
      </w:pPr>
      <w:r w:rsidRPr="00710990">
        <w:rPr>
          <w:rFonts w:eastAsia="Corbel" w:asciiTheme="majorHAnsi" w:hAnsiTheme="majorHAnsi" w:cs="Corbel"/>
          <w:bCs/>
          <w:color w:val="262626"/>
          <w:sz w:val="22"/>
          <w:szCs w:val="22"/>
        </w:rPr>
        <w:t>Pricing follows a simple model: year one includes non-recurring start-up fees followed by license fees for the software once access to the software is transferred to the customer. Subsequent years only have the recurring license fee based on active users.</w:t>
      </w:r>
    </w:p>
    <w:p w:rsidR="00EA1BAB" w:rsidRPr="00710990" w:rsidP="00EA1BAB">
      <w:pPr>
        <w:spacing w:before="12"/>
        <w:rPr>
          <w:rFonts w:eastAsia="Corbel" w:asciiTheme="majorHAnsi" w:hAnsiTheme="majorHAnsi" w:cs="Corbel"/>
          <w:bCs/>
          <w:color w:val="262626"/>
          <w:sz w:val="22"/>
          <w:szCs w:val="22"/>
        </w:rPr>
      </w:pPr>
    </w:p>
    <w:p w:rsidR="00EA1BAB" w:rsidRPr="00710990" w:rsidP="00EA1BAB">
      <w:pPr>
        <w:spacing w:before="12"/>
        <w:rPr>
          <w:rFonts w:eastAsia="Corbel" w:asciiTheme="majorHAnsi" w:hAnsiTheme="majorHAnsi" w:cs="Corbel"/>
          <w:bCs/>
          <w:color w:val="262626"/>
          <w:sz w:val="22"/>
          <w:szCs w:val="22"/>
        </w:rPr>
      </w:pPr>
      <w:r w:rsidRPr="00710990">
        <w:rPr>
          <w:rFonts w:eastAsia="Corbel" w:asciiTheme="majorHAnsi" w:hAnsiTheme="majorHAnsi" w:cs="Corbel"/>
          <w:b/>
          <w:bCs/>
          <w:color w:val="262626"/>
          <w:sz w:val="22"/>
          <w:szCs w:val="22"/>
        </w:rPr>
        <w:t>Year 1</w:t>
      </w:r>
      <w:r w:rsidRPr="00710990">
        <w:rPr>
          <w:rFonts w:eastAsia="Corbel" w:asciiTheme="majorHAnsi" w:hAnsiTheme="majorHAnsi" w:cs="Corbel"/>
          <w:bCs/>
          <w:color w:val="262626"/>
          <w:sz w:val="22"/>
          <w:szCs w:val="22"/>
        </w:rPr>
        <w:t>:  the one-time costs to set-up the portal, and then licensing to use the platform.</w:t>
      </w:r>
    </w:p>
    <w:p w:rsidR="00EA1BAB" w:rsidRPr="00710990" w:rsidP="00EA1BAB">
      <w:pPr>
        <w:spacing w:before="12"/>
        <w:rPr>
          <w:rFonts w:eastAsia="Corbel" w:asciiTheme="majorHAnsi" w:hAnsiTheme="majorHAnsi" w:cs="Corbel"/>
          <w:bCs/>
          <w:color w:val="262626"/>
          <w:sz w:val="22"/>
          <w:szCs w:val="22"/>
        </w:rPr>
      </w:pPr>
      <w:r w:rsidRPr="00710990">
        <w:rPr>
          <w:rFonts w:eastAsia="Corbel" w:asciiTheme="majorHAnsi" w:hAnsiTheme="majorHAnsi" w:cs="Corbel"/>
          <w:b/>
          <w:bCs/>
          <w:color w:val="262626"/>
          <w:sz w:val="22"/>
          <w:szCs w:val="22"/>
        </w:rPr>
        <w:t>Years 2 and beyond</w:t>
      </w:r>
      <w:r w:rsidRPr="00710990">
        <w:rPr>
          <w:rFonts w:eastAsia="Corbel" w:asciiTheme="majorHAnsi" w:hAnsiTheme="majorHAnsi" w:cs="Corbel"/>
          <w:bCs/>
          <w:color w:val="262626"/>
          <w:sz w:val="22"/>
          <w:szCs w:val="22"/>
        </w:rPr>
        <w:t>: just license fees as the recurring billing.</w:t>
      </w:r>
    </w:p>
    <w:p w:rsidR="00EA1BAB" w:rsidRPr="00710990" w:rsidP="00EA1BAB">
      <w:pPr>
        <w:spacing w:before="12"/>
        <w:rPr>
          <w:rFonts w:eastAsia="Corbel" w:asciiTheme="majorHAnsi" w:hAnsiTheme="majorHAnsi" w:cs="Corbel"/>
          <w:bCs/>
          <w:color w:val="262626"/>
          <w:sz w:val="22"/>
          <w:szCs w:val="22"/>
        </w:rPr>
      </w:pPr>
    </w:p>
    <w:p w:rsidR="00EA1BAB" w:rsidRPr="00710990" w:rsidP="008E1D85">
      <w:pPr>
        <w:rPr>
          <w:rFonts w:asciiTheme="majorHAnsi" w:hAnsiTheme="majorHAnsi"/>
          <w:color w:val="262626"/>
          <w:sz w:val="22"/>
          <w:szCs w:val="22"/>
        </w:rPr>
      </w:pPr>
      <w:r w:rsidRPr="00710990">
        <w:rPr>
          <w:rFonts w:asciiTheme="majorHAnsi" w:hAnsiTheme="majorHAnsi"/>
          <w:b/>
          <w:color w:val="262626"/>
          <w:szCs w:val="22"/>
          <w:highlight w:val="white"/>
        </w:rPr>
        <w:t>Standard and Enterprise Packages</w:t>
      </w:r>
      <w:r w:rsidRPr="00710990">
        <w:rPr>
          <w:rFonts w:asciiTheme="majorHAnsi" w:hAnsiTheme="majorHAnsi"/>
          <w:color w:val="262626"/>
          <w:szCs w:val="22"/>
          <w:highlight w:val="white"/>
        </w:rPr>
        <w:t xml:space="preserve">: </w:t>
      </w:r>
      <w:r w:rsidRPr="00710990">
        <w:rPr>
          <w:rFonts w:asciiTheme="majorHAnsi" w:hAnsiTheme="majorHAnsi"/>
          <w:color w:val="262626"/>
          <w:sz w:val="22"/>
          <w:szCs w:val="22"/>
          <w:highlight w:val="white"/>
        </w:rPr>
        <w:t>There are two approaches to implementation</w:t>
      </w:r>
      <w:r w:rsidRPr="00710990">
        <w:rPr>
          <w:rFonts w:asciiTheme="majorHAnsi" w:hAnsiTheme="majorHAnsi"/>
          <w:b/>
          <w:color w:val="262626"/>
          <w:sz w:val="22"/>
          <w:szCs w:val="22"/>
          <w:highlight w:val="white"/>
        </w:rPr>
        <w:t xml:space="preserve">: </w:t>
      </w:r>
      <w:r w:rsidRPr="00710990">
        <w:rPr>
          <w:rFonts w:asciiTheme="majorHAnsi" w:hAnsiTheme="majorHAnsi"/>
          <w:color w:val="262626"/>
          <w:sz w:val="22"/>
          <w:szCs w:val="22"/>
          <w:highlight w:val="white"/>
        </w:rPr>
        <w:t xml:space="preserve">standard and enterprise. Standard implementations typically can support most learning organizations, especially those that are relatively newer programs, or smaller in scope of integration and configuration needs. </w:t>
      </w:r>
    </w:p>
    <w:p w:rsidR="00EA1BAB" w:rsidRPr="00710990" w:rsidP="00D22CFA">
      <w:pPr>
        <w:jc w:val="both"/>
        <w:rPr>
          <w:rFonts w:asciiTheme="majorHAnsi" w:hAnsiTheme="majorHAnsi"/>
          <w:color w:val="262626"/>
          <w:sz w:val="22"/>
          <w:szCs w:val="22"/>
        </w:rPr>
      </w:pPr>
    </w:p>
    <w:p w:rsidR="00EA1BAB" w:rsidP="008E1D85">
      <w:pPr>
        <w:tabs>
          <w:tab w:val="left" w:pos="470"/>
        </w:tabs>
        <w:ind w:right="243"/>
        <w:rPr>
          <w:rFonts w:eastAsia="Corbel" w:asciiTheme="majorHAnsi" w:hAnsiTheme="majorHAnsi" w:cs="Corbel"/>
          <w:color w:val="262626"/>
          <w:spacing w:val="-1"/>
          <w:sz w:val="22"/>
          <w:szCs w:val="22"/>
        </w:rPr>
      </w:pPr>
      <w:r w:rsidRPr="00710990">
        <w:rPr>
          <w:rFonts w:eastAsia="Corbel" w:asciiTheme="majorHAnsi" w:hAnsiTheme="majorHAnsi" w:cs="Corbel"/>
          <w:b/>
          <w:bCs/>
          <w:color w:val="262626"/>
          <w:sz w:val="22"/>
          <w:szCs w:val="22"/>
        </w:rPr>
        <w:t>What’s included in license fees</w:t>
      </w:r>
      <w:r w:rsidRPr="00710990">
        <w:rPr>
          <w:rFonts w:eastAsia="Corbel" w:asciiTheme="majorHAnsi" w:hAnsiTheme="majorHAnsi" w:cs="Corbel"/>
          <w:color w:val="262626"/>
          <w:sz w:val="22"/>
          <w:szCs w:val="22"/>
        </w:rPr>
        <w:t xml:space="preserve">: license fees are the only recurring fees. License fees are inclusive </w:t>
      </w:r>
      <w:r w:rsidRPr="00710990">
        <w:rPr>
          <w:rFonts w:eastAsia="Corbel" w:asciiTheme="majorHAnsi" w:hAnsiTheme="majorHAnsi" w:cs="Corbel"/>
          <w:color w:val="262626"/>
          <w:spacing w:val="-1"/>
          <w:sz w:val="22"/>
          <w:szCs w:val="22"/>
        </w:rPr>
        <w:t>of</w:t>
      </w:r>
      <w:r w:rsidRPr="00710990">
        <w:rPr>
          <w:rFonts w:eastAsia="Corbel" w:asciiTheme="majorHAnsi" w:hAnsiTheme="majorHAnsi" w:cs="Corbel"/>
          <w:color w:val="262626"/>
          <w:sz w:val="22"/>
          <w:szCs w:val="22"/>
        </w:rPr>
        <w:t xml:space="preserve"> access </w:t>
      </w:r>
      <w:r w:rsidRPr="00710990">
        <w:rPr>
          <w:rFonts w:eastAsia="Corbel" w:asciiTheme="majorHAnsi" w:hAnsiTheme="majorHAnsi" w:cs="Corbel"/>
          <w:color w:val="262626"/>
          <w:spacing w:val="-1"/>
          <w:sz w:val="22"/>
          <w:szCs w:val="22"/>
        </w:rPr>
        <w:t>to</w:t>
      </w:r>
      <w:r w:rsidRPr="00710990">
        <w:rPr>
          <w:rFonts w:eastAsia="Corbel" w:asciiTheme="majorHAnsi" w:hAnsiTheme="majorHAnsi" w:cs="Corbel"/>
          <w:color w:val="262626"/>
          <w:sz w:val="22"/>
          <w:szCs w:val="22"/>
        </w:rPr>
        <w:t xml:space="preserve"> all modules </w:t>
      </w:r>
      <w:r w:rsidRPr="00710990">
        <w:rPr>
          <w:rFonts w:eastAsia="Corbel" w:asciiTheme="majorHAnsi" w:hAnsiTheme="majorHAnsi" w:cs="Corbel"/>
          <w:color w:val="262626"/>
          <w:spacing w:val="-1"/>
          <w:sz w:val="22"/>
          <w:szCs w:val="22"/>
        </w:rPr>
        <w:t>of</w:t>
      </w:r>
      <w:r w:rsidRPr="00710990">
        <w:rPr>
          <w:rFonts w:eastAsia="Corbel" w:asciiTheme="majorHAnsi" w:hAnsiTheme="majorHAnsi" w:cs="Corbel"/>
          <w:color w:val="262626"/>
          <w:sz w:val="22"/>
          <w:szCs w:val="22"/>
        </w:rPr>
        <w:t xml:space="preserve"> </w:t>
      </w:r>
      <w:r w:rsidRPr="00710990">
        <w:rPr>
          <w:rFonts w:eastAsia="Corbel" w:asciiTheme="majorHAnsi" w:hAnsiTheme="majorHAnsi" w:cs="Corbel"/>
          <w:color w:val="262626"/>
          <w:spacing w:val="-1"/>
          <w:sz w:val="22"/>
          <w:szCs w:val="22"/>
        </w:rPr>
        <w:t>the</w:t>
      </w:r>
      <w:r w:rsidRPr="00710990">
        <w:rPr>
          <w:rFonts w:eastAsia="Corbel" w:asciiTheme="majorHAnsi" w:hAnsiTheme="majorHAnsi" w:cs="Corbel"/>
          <w:color w:val="262626"/>
          <w:sz w:val="22"/>
          <w:szCs w:val="22"/>
        </w:rPr>
        <w:t xml:space="preserve"> </w:t>
      </w:r>
      <w:r w:rsidRPr="00710990">
        <w:rPr>
          <w:rFonts w:eastAsia="Corbel" w:asciiTheme="majorHAnsi" w:hAnsiTheme="majorHAnsi" w:cs="Corbel"/>
          <w:color w:val="262626"/>
          <w:spacing w:val="-1"/>
          <w:sz w:val="22"/>
          <w:szCs w:val="22"/>
        </w:rPr>
        <w:t>system</w:t>
      </w:r>
      <w:r w:rsidRPr="00710990">
        <w:rPr>
          <w:rFonts w:eastAsia="Corbel" w:asciiTheme="majorHAnsi" w:hAnsiTheme="majorHAnsi" w:cs="Corbel"/>
          <w:color w:val="262626"/>
          <w:sz w:val="22"/>
          <w:szCs w:val="22"/>
        </w:rPr>
        <w:t xml:space="preserve"> (unless </w:t>
      </w:r>
      <w:r w:rsidRPr="00710990">
        <w:rPr>
          <w:rFonts w:eastAsia="Corbel" w:asciiTheme="majorHAnsi" w:hAnsiTheme="majorHAnsi" w:cs="Corbel"/>
          <w:color w:val="262626"/>
          <w:spacing w:val="-1"/>
          <w:sz w:val="22"/>
          <w:szCs w:val="22"/>
        </w:rPr>
        <w:t>otherwise</w:t>
      </w:r>
      <w:r w:rsidRPr="00710990">
        <w:rPr>
          <w:rFonts w:eastAsia="Corbel" w:asciiTheme="majorHAnsi" w:hAnsiTheme="majorHAnsi" w:cs="Corbel"/>
          <w:color w:val="262626"/>
          <w:sz w:val="22"/>
          <w:szCs w:val="22"/>
        </w:rPr>
        <w:t xml:space="preserve"> </w:t>
      </w:r>
      <w:r w:rsidRPr="00710990">
        <w:rPr>
          <w:rFonts w:eastAsia="Corbel" w:asciiTheme="majorHAnsi" w:hAnsiTheme="majorHAnsi" w:cs="Corbel"/>
          <w:color w:val="262626"/>
          <w:spacing w:val="-1"/>
          <w:sz w:val="22"/>
          <w:szCs w:val="22"/>
        </w:rPr>
        <w:t>outlined</w:t>
      </w:r>
      <w:r w:rsidRPr="00710990">
        <w:rPr>
          <w:rFonts w:eastAsia="Corbel" w:asciiTheme="majorHAnsi" w:hAnsiTheme="majorHAnsi" w:cs="Corbel"/>
          <w:color w:val="262626"/>
          <w:sz w:val="22"/>
          <w:szCs w:val="22"/>
        </w:rPr>
        <w:t xml:space="preserve"> in </w:t>
      </w:r>
      <w:r w:rsidRPr="00710990">
        <w:rPr>
          <w:rFonts w:eastAsia="Corbel" w:asciiTheme="majorHAnsi" w:hAnsiTheme="majorHAnsi" w:cs="Corbel"/>
          <w:color w:val="262626"/>
          <w:spacing w:val="-1"/>
          <w:sz w:val="22"/>
          <w:szCs w:val="22"/>
        </w:rPr>
        <w:t>contract), end-user</w:t>
      </w:r>
      <w:r w:rsidRPr="00710990">
        <w:rPr>
          <w:rFonts w:eastAsia="Corbel" w:asciiTheme="majorHAnsi" w:hAnsiTheme="majorHAnsi" w:cs="Corbel"/>
          <w:color w:val="262626"/>
          <w:w w:val="79"/>
          <w:sz w:val="22"/>
          <w:szCs w:val="22"/>
        </w:rPr>
        <w:t xml:space="preserve"> </w:t>
      </w:r>
      <w:r w:rsidRPr="00710990">
        <w:rPr>
          <w:rFonts w:eastAsia="Corbel" w:asciiTheme="majorHAnsi" w:hAnsiTheme="majorHAnsi" w:cs="Corbel"/>
          <w:color w:val="262626"/>
          <w:spacing w:val="-1"/>
          <w:sz w:val="22"/>
          <w:szCs w:val="22"/>
        </w:rPr>
        <w:t>support,</w:t>
      </w:r>
      <w:r w:rsidRPr="00710990">
        <w:rPr>
          <w:rFonts w:eastAsia="Corbel" w:asciiTheme="majorHAnsi" w:hAnsiTheme="majorHAnsi" w:cs="Corbel"/>
          <w:color w:val="262626"/>
          <w:sz w:val="22"/>
          <w:szCs w:val="22"/>
        </w:rPr>
        <w:t xml:space="preserve"> maintenance, back-ups,</w:t>
      </w:r>
      <w:r w:rsidRPr="00710990">
        <w:rPr>
          <w:rFonts w:eastAsia="Corbel" w:asciiTheme="majorHAnsi" w:hAnsiTheme="majorHAnsi" w:cs="Corbel"/>
          <w:color w:val="262626"/>
          <w:w w:val="81"/>
          <w:sz w:val="22"/>
          <w:szCs w:val="22"/>
        </w:rPr>
        <w:t xml:space="preserve"> </w:t>
      </w:r>
      <w:r w:rsidRPr="00710990">
        <w:rPr>
          <w:rFonts w:eastAsia="Corbel" w:asciiTheme="majorHAnsi" w:hAnsiTheme="majorHAnsi" w:cs="Corbel"/>
          <w:color w:val="262626"/>
          <w:spacing w:val="-1"/>
          <w:sz w:val="22"/>
          <w:szCs w:val="22"/>
        </w:rPr>
        <w:t>new</w:t>
      </w:r>
      <w:r w:rsidRPr="00710990">
        <w:rPr>
          <w:rFonts w:eastAsia="Corbel" w:asciiTheme="majorHAnsi" w:hAnsiTheme="majorHAnsi" w:cs="Corbel"/>
          <w:color w:val="262626"/>
          <w:sz w:val="22"/>
          <w:szCs w:val="22"/>
        </w:rPr>
        <w:t xml:space="preserve"> features, and </w:t>
      </w:r>
      <w:r w:rsidRPr="00710990">
        <w:rPr>
          <w:rFonts w:eastAsia="Corbel" w:asciiTheme="majorHAnsi" w:hAnsiTheme="majorHAnsi" w:cs="Corbel"/>
          <w:color w:val="262626"/>
          <w:spacing w:val="-1"/>
          <w:sz w:val="22"/>
          <w:szCs w:val="22"/>
        </w:rPr>
        <w:t>new</w:t>
      </w:r>
      <w:r w:rsidRPr="00710990">
        <w:rPr>
          <w:rFonts w:eastAsia="Corbel" w:asciiTheme="majorHAnsi" w:hAnsiTheme="majorHAnsi" w:cs="Corbel"/>
          <w:color w:val="262626"/>
          <w:sz w:val="22"/>
          <w:szCs w:val="22"/>
        </w:rPr>
        <w:t xml:space="preserve"> versions </w:t>
      </w:r>
      <w:r w:rsidRPr="00710990">
        <w:rPr>
          <w:rFonts w:eastAsia="Corbel" w:asciiTheme="majorHAnsi" w:hAnsiTheme="majorHAnsi" w:cs="Corbel"/>
          <w:color w:val="262626"/>
          <w:spacing w:val="-1"/>
          <w:sz w:val="22"/>
          <w:szCs w:val="22"/>
        </w:rPr>
        <w:t>of</w:t>
      </w:r>
      <w:r w:rsidRPr="00710990">
        <w:rPr>
          <w:rFonts w:eastAsia="Corbel" w:asciiTheme="majorHAnsi" w:hAnsiTheme="majorHAnsi" w:cs="Corbel"/>
          <w:color w:val="262626"/>
          <w:sz w:val="22"/>
          <w:szCs w:val="22"/>
        </w:rPr>
        <w:t xml:space="preserve"> </w:t>
      </w:r>
      <w:r w:rsidRPr="00710990">
        <w:rPr>
          <w:rFonts w:eastAsia="Corbel" w:asciiTheme="majorHAnsi" w:hAnsiTheme="majorHAnsi" w:cs="Corbel"/>
          <w:color w:val="262626"/>
          <w:spacing w:val="-1"/>
          <w:sz w:val="22"/>
          <w:szCs w:val="22"/>
        </w:rPr>
        <w:t>the</w:t>
      </w:r>
      <w:r w:rsidRPr="00710990">
        <w:rPr>
          <w:rFonts w:eastAsia="Corbel" w:asciiTheme="majorHAnsi" w:hAnsiTheme="majorHAnsi" w:cs="Corbel"/>
          <w:color w:val="262626"/>
          <w:sz w:val="22"/>
          <w:szCs w:val="22"/>
        </w:rPr>
        <w:t xml:space="preserve"> </w:t>
      </w:r>
      <w:r w:rsidRPr="00710990">
        <w:rPr>
          <w:rFonts w:eastAsia="Corbel" w:asciiTheme="majorHAnsi" w:hAnsiTheme="majorHAnsi" w:cs="Corbel"/>
          <w:color w:val="262626"/>
          <w:spacing w:val="-1"/>
          <w:sz w:val="22"/>
          <w:szCs w:val="22"/>
        </w:rPr>
        <w:t>system.</w:t>
      </w:r>
      <w:r w:rsidRPr="00710990">
        <w:rPr>
          <w:rFonts w:eastAsia="Corbel" w:asciiTheme="majorHAnsi" w:hAnsiTheme="majorHAnsi" w:cs="Corbel"/>
          <w:color w:val="262626"/>
          <w:sz w:val="22"/>
          <w:szCs w:val="22"/>
        </w:rPr>
        <w:t xml:space="preserve"> </w:t>
      </w:r>
      <w:r w:rsidRPr="00710990">
        <w:rPr>
          <w:rFonts w:eastAsia="Corbel" w:asciiTheme="majorHAnsi" w:hAnsiTheme="majorHAnsi" w:cs="Corbel"/>
          <w:color w:val="262626"/>
          <w:spacing w:val="-1"/>
          <w:sz w:val="22"/>
          <w:szCs w:val="22"/>
        </w:rPr>
        <w:t>As</w:t>
      </w:r>
      <w:r w:rsidRPr="00710990">
        <w:rPr>
          <w:rFonts w:eastAsia="Corbel" w:asciiTheme="majorHAnsi" w:hAnsiTheme="majorHAnsi" w:cs="Corbel"/>
          <w:color w:val="262626"/>
          <w:sz w:val="22"/>
          <w:szCs w:val="22"/>
        </w:rPr>
        <w:t xml:space="preserve"> a cloud-</w:t>
      </w:r>
      <w:r w:rsidRPr="00710990">
        <w:rPr>
          <w:rFonts w:eastAsia="Corbel" w:asciiTheme="majorHAnsi" w:hAnsiTheme="majorHAnsi" w:cs="Corbel"/>
          <w:color w:val="262626"/>
          <w:spacing w:val="-1"/>
          <w:sz w:val="22"/>
          <w:szCs w:val="22"/>
        </w:rPr>
        <w:t xml:space="preserve">hosted </w:t>
      </w:r>
      <w:r w:rsidRPr="00710990">
        <w:rPr>
          <w:rFonts w:eastAsia="Corbel" w:asciiTheme="majorHAnsi" w:hAnsiTheme="majorHAnsi" w:cs="Corbel"/>
          <w:color w:val="262626"/>
          <w:sz w:val="22"/>
          <w:szCs w:val="22"/>
        </w:rPr>
        <w:t>SaaS provider (Software-as-a-Service)</w:t>
      </w:r>
      <w:r w:rsidRPr="00710990">
        <w:rPr>
          <w:rFonts w:eastAsia="Corbel" w:asciiTheme="majorHAnsi" w:hAnsiTheme="majorHAnsi" w:cs="Corbel"/>
          <w:color w:val="262626"/>
          <w:w w:val="79"/>
          <w:sz w:val="22"/>
          <w:szCs w:val="22"/>
        </w:rPr>
        <w:t xml:space="preserve"> </w:t>
      </w:r>
      <w:r w:rsidRPr="00710990">
        <w:rPr>
          <w:rFonts w:eastAsia="Corbel" w:asciiTheme="majorHAnsi" w:hAnsiTheme="majorHAnsi" w:cs="Corbel"/>
          <w:color w:val="262626"/>
          <w:sz w:val="22"/>
          <w:szCs w:val="22"/>
        </w:rPr>
        <w:t xml:space="preserve">all </w:t>
      </w:r>
      <w:r w:rsidRPr="00710990">
        <w:rPr>
          <w:rFonts w:eastAsia="Corbel" w:asciiTheme="majorHAnsi" w:hAnsiTheme="majorHAnsi" w:cs="Corbel"/>
          <w:color w:val="262626"/>
          <w:spacing w:val="-1"/>
          <w:sz w:val="22"/>
          <w:szCs w:val="22"/>
        </w:rPr>
        <w:t>customers</w:t>
      </w:r>
      <w:r w:rsidRPr="00710990">
        <w:rPr>
          <w:rFonts w:eastAsia="Corbel" w:asciiTheme="majorHAnsi" w:hAnsiTheme="majorHAnsi" w:cs="Corbel"/>
          <w:color w:val="262626"/>
          <w:sz w:val="22"/>
          <w:szCs w:val="22"/>
        </w:rPr>
        <w:t xml:space="preserve"> receive and </w:t>
      </w:r>
      <w:r w:rsidRPr="00710990">
        <w:rPr>
          <w:rFonts w:eastAsia="Corbel" w:asciiTheme="majorHAnsi" w:hAnsiTheme="majorHAnsi" w:cs="Corbel"/>
          <w:color w:val="262626"/>
          <w:spacing w:val="-1"/>
          <w:sz w:val="22"/>
          <w:szCs w:val="22"/>
        </w:rPr>
        <w:t>have</w:t>
      </w:r>
      <w:r w:rsidRPr="00710990">
        <w:rPr>
          <w:rFonts w:eastAsia="Corbel" w:asciiTheme="majorHAnsi" w:hAnsiTheme="majorHAnsi" w:cs="Corbel"/>
          <w:color w:val="262626"/>
          <w:sz w:val="22"/>
          <w:szCs w:val="22"/>
        </w:rPr>
        <w:t xml:space="preserve"> </w:t>
      </w:r>
      <w:r w:rsidRPr="00710990">
        <w:rPr>
          <w:rFonts w:eastAsia="Corbel" w:asciiTheme="majorHAnsi" w:hAnsiTheme="majorHAnsi" w:cs="Corbel"/>
          <w:color w:val="262626"/>
          <w:spacing w:val="-1"/>
          <w:sz w:val="22"/>
          <w:szCs w:val="22"/>
        </w:rPr>
        <w:t>the</w:t>
      </w:r>
      <w:r w:rsidRPr="00710990">
        <w:rPr>
          <w:rFonts w:eastAsia="Corbel" w:asciiTheme="majorHAnsi" w:hAnsiTheme="majorHAnsi" w:cs="Corbel"/>
          <w:color w:val="262626"/>
          <w:sz w:val="22"/>
          <w:szCs w:val="22"/>
        </w:rPr>
        <w:t xml:space="preserve"> </w:t>
      </w:r>
      <w:r w:rsidRPr="00710990">
        <w:rPr>
          <w:rFonts w:eastAsia="Corbel" w:asciiTheme="majorHAnsi" w:hAnsiTheme="majorHAnsi" w:cs="Corbel"/>
          <w:color w:val="262626"/>
          <w:spacing w:val="-1"/>
          <w:sz w:val="22"/>
          <w:szCs w:val="22"/>
        </w:rPr>
        <w:t>option</w:t>
      </w:r>
      <w:r w:rsidRPr="00710990">
        <w:rPr>
          <w:rFonts w:eastAsia="Corbel" w:asciiTheme="majorHAnsi" w:hAnsiTheme="majorHAnsi" w:cs="Corbel"/>
          <w:color w:val="262626"/>
          <w:sz w:val="22"/>
          <w:szCs w:val="22"/>
        </w:rPr>
        <w:t xml:space="preserve"> </w:t>
      </w:r>
      <w:r w:rsidRPr="00710990">
        <w:rPr>
          <w:rFonts w:eastAsia="Corbel" w:asciiTheme="majorHAnsi" w:hAnsiTheme="majorHAnsi" w:cs="Corbel"/>
          <w:color w:val="262626"/>
          <w:spacing w:val="-1"/>
          <w:sz w:val="22"/>
          <w:szCs w:val="22"/>
        </w:rPr>
        <w:t>to</w:t>
      </w:r>
      <w:r w:rsidRPr="00710990">
        <w:rPr>
          <w:rFonts w:eastAsia="Corbel" w:asciiTheme="majorHAnsi" w:hAnsiTheme="majorHAnsi" w:cs="Corbel"/>
          <w:color w:val="262626"/>
          <w:sz w:val="22"/>
          <w:szCs w:val="22"/>
        </w:rPr>
        <w:t xml:space="preserve"> use all </w:t>
      </w:r>
      <w:r w:rsidRPr="00710990">
        <w:rPr>
          <w:rFonts w:eastAsia="Corbel" w:asciiTheme="majorHAnsi" w:hAnsiTheme="majorHAnsi" w:cs="Corbel"/>
          <w:color w:val="262626"/>
          <w:spacing w:val="-1"/>
          <w:sz w:val="22"/>
          <w:szCs w:val="22"/>
        </w:rPr>
        <w:t>new standard features</w:t>
      </w:r>
      <w:r w:rsidRPr="00710990">
        <w:rPr>
          <w:rFonts w:eastAsia="Corbel" w:asciiTheme="majorHAnsi" w:hAnsiTheme="majorHAnsi" w:cs="Corbel"/>
          <w:color w:val="262626"/>
          <w:w w:val="81"/>
          <w:sz w:val="22"/>
          <w:szCs w:val="22"/>
        </w:rPr>
        <w:t xml:space="preserve">-­‐ </w:t>
      </w:r>
      <w:r w:rsidRPr="00710990">
        <w:rPr>
          <w:rFonts w:eastAsia="Corbel" w:asciiTheme="majorHAnsi" w:hAnsiTheme="majorHAnsi" w:cs="Corbel"/>
          <w:color w:val="262626"/>
          <w:sz w:val="22"/>
          <w:szCs w:val="22"/>
        </w:rPr>
        <w:t xml:space="preserve">with </w:t>
      </w:r>
      <w:r w:rsidRPr="00710990">
        <w:rPr>
          <w:rFonts w:eastAsia="Corbel" w:asciiTheme="majorHAnsi" w:hAnsiTheme="majorHAnsi" w:cs="Corbel"/>
          <w:color w:val="262626"/>
          <w:spacing w:val="-1"/>
          <w:sz w:val="22"/>
          <w:szCs w:val="22"/>
        </w:rPr>
        <w:t>no</w:t>
      </w:r>
      <w:r w:rsidRPr="00710990">
        <w:rPr>
          <w:rFonts w:eastAsia="Corbel" w:asciiTheme="majorHAnsi" w:hAnsiTheme="majorHAnsi" w:cs="Corbel"/>
          <w:color w:val="262626"/>
          <w:sz w:val="22"/>
          <w:szCs w:val="22"/>
        </w:rPr>
        <w:t xml:space="preserve"> additional</w:t>
      </w:r>
      <w:r w:rsidRPr="00710990">
        <w:rPr>
          <w:rFonts w:eastAsia="Corbel" w:asciiTheme="majorHAnsi" w:hAnsiTheme="majorHAnsi" w:cs="Corbel"/>
          <w:color w:val="262626"/>
          <w:spacing w:val="40"/>
          <w:sz w:val="22"/>
          <w:szCs w:val="22"/>
        </w:rPr>
        <w:t xml:space="preserve"> </w:t>
      </w:r>
      <w:r w:rsidRPr="00710990">
        <w:rPr>
          <w:rFonts w:eastAsia="Corbel" w:asciiTheme="majorHAnsi" w:hAnsiTheme="majorHAnsi" w:cs="Corbel"/>
          <w:color w:val="262626"/>
          <w:spacing w:val="-1"/>
          <w:sz w:val="22"/>
          <w:szCs w:val="22"/>
        </w:rPr>
        <w:t>costs.</w:t>
      </w:r>
    </w:p>
    <w:p w:rsidR="00EA1BAB" w:rsidRPr="00710990" w:rsidP="00FB375A">
      <w:pPr>
        <w:pStyle w:val="Heading2"/>
      </w:pPr>
      <w:r w:rsidRPr="00710990">
        <w:t>One-Time Costs</w:t>
      </w:r>
      <w:r w:rsidRPr="00710990">
        <w:tab/>
      </w:r>
    </w:p>
    <w:tbl>
      <w:tblPr>
        <w:tblStyle w:val="TableGrid"/>
        <w:tblW w:w="0" w:type="auto"/>
        <w:tblInd w:w="108" w:type="dxa"/>
        <w:tblLook w:val="04A0"/>
      </w:tblPr>
      <w:tblGrid>
        <w:gridCol w:w="1530"/>
        <w:gridCol w:w="8730"/>
      </w:tblGrid>
      <w:tr w:rsidTr="008C007B">
        <w:tblPrEx>
          <w:tblW w:w="0" w:type="auto"/>
          <w:tblInd w:w="108" w:type="dxa"/>
          <w:tblLook w:val="04A0"/>
        </w:tblPrEx>
        <w:trPr>
          <w:trHeight w:val="1740"/>
        </w:trPr>
        <w:tc>
          <w:tcPr>
            <w:tcW w:w="1530" w:type="dxa"/>
            <w:shd w:val="clear" w:color="auto" w:fill="DDD9C3" w:themeFill="background2" w:themeFillShade="E6"/>
          </w:tcPr>
          <w:p w:rsidR="00EA1BAB" w:rsidRPr="00710990" w:rsidP="00EA1BAB">
            <w:pPr>
              <w:numPr>
                <w:ilvl w:val="0"/>
                <w:numId w:val="0"/>
              </w:numPr>
              <w:jc w:val="right"/>
              <w:rPr>
                <w:rFonts w:asciiTheme="majorHAnsi" w:hAnsiTheme="majorHAnsi"/>
                <w:b/>
                <w:color w:val="404040" w:themeColor="text1" w:themeTint="BF"/>
                <w:sz w:val="22"/>
                <w:szCs w:val="22"/>
              </w:rPr>
            </w:pPr>
          </w:p>
          <w:p w:rsidR="00EA1BAB" w:rsidRPr="00710990">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 xml:space="preserve">Exhibit C and Discovery </w:t>
            </w:r>
          </w:p>
        </w:tc>
        <w:tc>
          <w:tcPr>
            <w:tcW w:w="8730" w:type="dxa"/>
          </w:tcPr>
          <w:p w:rsidR="00EA1BAB" w:rsidRPr="00710990" w:rsidP="008E1D85">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The discovery phase will result in documenting the requirements for implementation of the learning portal. </w:t>
            </w:r>
          </w:p>
          <w:p w:rsidR="00EA1BAB" w:rsidRPr="00710990" w:rsidP="008E1D85">
            <w:pPr>
              <w:numPr>
                <w:ilvl w:val="0"/>
                <w:numId w:val="0"/>
              </w:numPr>
              <w:rPr>
                <w:rFonts w:asciiTheme="majorHAnsi" w:hAnsiTheme="majorHAnsi"/>
                <w:color w:val="404040" w:themeColor="text1" w:themeTint="BF"/>
                <w:sz w:val="22"/>
                <w:szCs w:val="22"/>
              </w:rPr>
            </w:pPr>
          </w:p>
          <w:p w:rsidR="00EA1BAB" w:rsidRPr="00710990" w:rsidP="008E1D85">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A Scope of Work (SOW) document is the result and it details the specifications required in various project activities, including but not limited to: integration (with AMS, CRM, SSO, CMS, and other systems), configuration of features, branding/styling, migration of transcript data, setup of courses, and customizations (if applicable).</w:t>
            </w:r>
          </w:p>
        </w:tc>
      </w:tr>
      <w:tr w:rsidTr="008C007B">
        <w:tblPrEx>
          <w:tblW w:w="0" w:type="auto"/>
          <w:tblInd w:w="108" w:type="dxa"/>
          <w:tblLook w:val="04A0"/>
        </w:tblPrEx>
        <w:tc>
          <w:tcPr>
            <w:tcW w:w="1530" w:type="dxa"/>
            <w:shd w:val="clear" w:color="auto" w:fill="DDD9C3" w:themeFill="background2" w:themeFillShade="E6"/>
          </w:tcPr>
          <w:p w:rsidR="00EA1BAB" w:rsidRPr="00710990" w:rsidP="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One-Time Fees are Fixed-Firm</w:t>
            </w:r>
          </w:p>
        </w:tc>
        <w:tc>
          <w:tcPr>
            <w:tcW w:w="8730" w:type="dxa"/>
          </w:tcPr>
          <w:p w:rsidR="00EA1BAB" w:rsidRPr="00710990" w:rsidP="008E1D85">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All one-time fees as detailed in the SOW will be fixed firm, and based on the specifications documented in the Scope of Work (SOW). </w:t>
            </w:r>
          </w:p>
          <w:p w:rsidR="00EA1BAB" w:rsidRPr="00710990" w:rsidP="008E1D85">
            <w:pPr>
              <w:numPr>
                <w:ilvl w:val="0"/>
                <w:numId w:val="0"/>
              </w:numPr>
              <w:rPr>
                <w:rFonts w:asciiTheme="majorHAnsi" w:hAnsiTheme="majorHAnsi"/>
                <w:color w:val="404040" w:themeColor="text1" w:themeTint="BF"/>
                <w:sz w:val="22"/>
                <w:szCs w:val="22"/>
              </w:rPr>
            </w:pPr>
          </w:p>
          <w:p w:rsidR="00EA1BAB" w:rsidRPr="00710990" w:rsidP="008E1D85">
            <w:pPr>
              <w:numPr>
                <w:ilvl w:val="0"/>
                <w:numId w:val="0"/>
              </w:numPr>
              <w:rPr>
                <w:rFonts w:asciiTheme="majorHAnsi" w:hAnsiTheme="majorHAnsi"/>
                <w:color w:val="404040" w:themeColor="text1" w:themeTint="BF"/>
                <w:sz w:val="22"/>
                <w:szCs w:val="22"/>
              </w:rPr>
            </w:pPr>
          </w:p>
        </w:tc>
      </w:tr>
      <w:tr w:rsidTr="008C007B">
        <w:tblPrEx>
          <w:tblW w:w="0" w:type="auto"/>
          <w:tblInd w:w="108" w:type="dxa"/>
          <w:tblLook w:val="04A0"/>
        </w:tblPrEx>
        <w:trPr>
          <w:trHeight w:val="377"/>
        </w:trPr>
        <w:tc>
          <w:tcPr>
            <w:tcW w:w="1530" w:type="dxa"/>
            <w:shd w:val="clear" w:color="auto" w:fill="DDD9C3" w:themeFill="background2" w:themeFillShade="E6"/>
          </w:tcPr>
          <w:p w:rsidR="00EA1BAB" w:rsidRPr="00710990" w:rsidP="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Starting of Work</w:t>
            </w:r>
          </w:p>
        </w:tc>
        <w:tc>
          <w:tcPr>
            <w:tcW w:w="8730" w:type="dxa"/>
          </w:tcPr>
          <w:p w:rsidR="00EA1BAB" w:rsidRPr="00710990" w:rsidP="008E1D85">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Implementation will commence once both parties sign the Scope of Work (SOW) within the time period outlined in the SOW.</w:t>
            </w:r>
          </w:p>
          <w:p w:rsidR="00EA1BAB" w:rsidRPr="00710990" w:rsidP="008E1D85">
            <w:pPr>
              <w:numPr>
                <w:ilvl w:val="0"/>
                <w:numId w:val="0"/>
              </w:numPr>
              <w:rPr>
                <w:rFonts w:asciiTheme="majorHAnsi" w:hAnsiTheme="majorHAnsi"/>
                <w:color w:val="404040" w:themeColor="text1" w:themeTint="BF"/>
                <w:sz w:val="22"/>
                <w:szCs w:val="22"/>
              </w:rPr>
            </w:pPr>
          </w:p>
        </w:tc>
      </w:tr>
      <w:tr w:rsidTr="008C007B">
        <w:tblPrEx>
          <w:tblW w:w="0" w:type="auto"/>
          <w:tblInd w:w="108" w:type="dxa"/>
          <w:tblLook w:val="04A0"/>
        </w:tblPrEx>
        <w:tc>
          <w:tcPr>
            <w:tcW w:w="1530" w:type="dxa"/>
            <w:shd w:val="clear" w:color="auto" w:fill="DDD9C3" w:themeFill="background2" w:themeFillShade="E6"/>
          </w:tcPr>
          <w:p w:rsidR="00EA1BAB" w:rsidRPr="00710990" w:rsidP="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Reporting Project Hours and Costs</w:t>
            </w:r>
          </w:p>
        </w:tc>
        <w:tc>
          <w:tcPr>
            <w:tcW w:w="8730" w:type="dxa"/>
          </w:tcPr>
          <w:p w:rsidR="00EA1BAB" w:rsidRPr="00710990" w:rsidP="008E1D85">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All project hours and expenditures will be shared with client on a bi-</w:t>
            </w:r>
            <w:r w:rsidRPr="00710990">
              <w:rPr>
                <w:rFonts w:asciiTheme="majorHAnsi" w:hAnsiTheme="majorHAnsi"/>
                <w:color w:val="404040" w:themeColor="text1" w:themeTint="BF"/>
                <w:sz w:val="22"/>
                <w:szCs w:val="22"/>
              </w:rPr>
              <w:t>monthly</w:t>
            </w:r>
            <w:r w:rsidRPr="00710990">
              <w:rPr>
                <w:rFonts w:asciiTheme="majorHAnsi" w:hAnsiTheme="majorHAnsi"/>
                <w:color w:val="404040" w:themeColor="text1" w:themeTint="BF"/>
                <w:sz w:val="22"/>
                <w:szCs w:val="22"/>
              </w:rPr>
              <w:t xml:space="preserve"> basis at minimum.  </w:t>
            </w:r>
          </w:p>
          <w:p w:rsidR="00EA1BAB" w:rsidRPr="00710990" w:rsidP="008E1D85">
            <w:pPr>
              <w:numPr>
                <w:ilvl w:val="0"/>
                <w:numId w:val="0"/>
              </w:numPr>
              <w:rPr>
                <w:rFonts w:asciiTheme="majorHAnsi" w:hAnsiTheme="majorHAnsi"/>
                <w:color w:val="404040" w:themeColor="text1" w:themeTint="BF"/>
                <w:sz w:val="22"/>
                <w:szCs w:val="22"/>
              </w:rPr>
            </w:pPr>
          </w:p>
        </w:tc>
      </w:tr>
    </w:tbl>
    <w:p w:rsidR="00D22CFA" w:rsidRPr="00710990" w:rsidP="00EA1BAB">
      <w:pPr>
        <w:shd w:val="clear" w:color="auto" w:fill="FFFFFF"/>
        <w:rPr>
          <w:rFonts w:asciiTheme="majorHAnsi" w:hAnsiTheme="majorHAnsi"/>
          <w:b/>
          <w:bCs/>
          <w:snapToGrid/>
          <w:sz w:val="22"/>
          <w:szCs w:val="22"/>
        </w:rPr>
      </w:pPr>
    </w:p>
    <w:p w:rsidR="00632E53" w:rsidRPr="00710990">
      <w:pPr>
        <w:rPr>
          <w:rFonts w:asciiTheme="majorHAnsi" w:hAnsiTheme="majorHAnsi"/>
          <w:b/>
          <w:bCs/>
          <w:snapToGrid/>
          <w:sz w:val="22"/>
          <w:szCs w:val="22"/>
        </w:rPr>
      </w:pPr>
    </w:p>
    <w:p w:rsidR="00EA1BAB" w:rsidRPr="00710990" w:rsidP="00EA1BAB">
      <w:pPr>
        <w:shd w:val="clear" w:color="auto" w:fill="FFFFFF"/>
        <w:rPr>
          <w:rFonts w:asciiTheme="majorHAnsi" w:hAnsiTheme="majorHAnsi"/>
          <w:snapToGrid/>
          <w:sz w:val="22"/>
          <w:szCs w:val="22"/>
        </w:rPr>
      </w:pPr>
      <w:r w:rsidRPr="00710990">
        <w:rPr>
          <w:rFonts w:asciiTheme="majorHAnsi" w:hAnsiTheme="majorHAnsi"/>
          <w:b/>
          <w:bCs/>
          <w:snapToGrid/>
          <w:sz w:val="22"/>
          <w:szCs w:val="22"/>
        </w:rPr>
        <w:t>About the Discovery Phase:</w:t>
      </w:r>
    </w:p>
    <w:p w:rsidR="00EA1BAB" w:rsidRPr="00710990" w:rsidP="00FB375A">
      <w:pPr>
        <w:shd w:val="clear" w:color="auto" w:fill="FFFFFF"/>
        <w:rPr>
          <w:rFonts w:asciiTheme="majorHAnsi" w:hAnsiTheme="majorHAnsi"/>
          <w:snapToGrid/>
          <w:sz w:val="22"/>
          <w:szCs w:val="22"/>
        </w:rPr>
      </w:pPr>
      <w:r w:rsidRPr="00710990">
        <w:rPr>
          <w:rFonts w:asciiTheme="majorHAnsi" w:hAnsiTheme="majorHAnsi"/>
          <w:snapToGrid/>
          <w:sz w:val="22"/>
          <w:szCs w:val="22"/>
        </w:rPr>
        <w:t>The Discovery Phase (requirements capture phase) fee for this MSA has been fixed as detailed in this exhibit, and shall be paid by Client upon signing of the MSA; provided, however, that Exhibit C shall not be final until signed by the parties. </w:t>
      </w:r>
    </w:p>
    <w:p w:rsidR="00EA1BAB" w:rsidRPr="00710990" w:rsidP="00FB375A">
      <w:pPr>
        <w:shd w:val="clear" w:color="auto" w:fill="FFFFFF"/>
        <w:rPr>
          <w:rFonts w:asciiTheme="majorHAnsi" w:hAnsiTheme="majorHAnsi"/>
          <w:snapToGrid/>
          <w:sz w:val="22"/>
          <w:szCs w:val="22"/>
        </w:rPr>
      </w:pPr>
      <w:r w:rsidRPr="00710990">
        <w:rPr>
          <w:rFonts w:asciiTheme="majorHAnsi" w:hAnsiTheme="majorHAnsi"/>
          <w:snapToGrid/>
          <w:sz w:val="22"/>
          <w:szCs w:val="22"/>
        </w:rPr>
        <w:t> </w:t>
      </w:r>
    </w:p>
    <w:p w:rsidR="00EA1BAB" w:rsidRPr="00710990" w:rsidP="00FB375A">
      <w:pPr>
        <w:shd w:val="clear" w:color="auto" w:fill="FFFFFF"/>
        <w:rPr>
          <w:rFonts w:asciiTheme="majorHAnsi" w:hAnsiTheme="majorHAnsi"/>
          <w:snapToGrid/>
          <w:sz w:val="22"/>
          <w:szCs w:val="22"/>
        </w:rPr>
      </w:pPr>
      <w:r w:rsidRPr="00710990">
        <w:rPr>
          <w:rFonts w:asciiTheme="majorHAnsi" w:hAnsiTheme="majorHAnsi"/>
          <w:snapToGrid/>
          <w:sz w:val="22"/>
          <w:szCs w:val="22"/>
        </w:rPr>
        <w:t xml:space="preserve">Prior to beginning the Discovery Phase, </w:t>
      </w:r>
      <w:r w:rsidR="001517E9">
        <w:rPr>
          <w:rFonts w:asciiTheme="majorHAnsi" w:hAnsiTheme="majorHAnsi"/>
          <w:snapToGrid/>
          <w:sz w:val="22"/>
          <w:szCs w:val="22"/>
        </w:rPr>
        <w:t>YourMembership</w:t>
      </w:r>
      <w:r w:rsidRPr="00710990">
        <w:rPr>
          <w:rFonts w:asciiTheme="majorHAnsi" w:hAnsiTheme="majorHAnsi"/>
          <w:snapToGrid/>
          <w:sz w:val="22"/>
          <w:szCs w:val="22"/>
        </w:rPr>
        <w:t xml:space="preserve"> has estimated the remaining one-time fees as stated in this exhibit. </w:t>
      </w:r>
    </w:p>
    <w:p w:rsidR="00EA1BAB" w:rsidRPr="00710990" w:rsidP="00FB375A">
      <w:pPr>
        <w:shd w:val="clear" w:color="auto" w:fill="FFFFFF"/>
        <w:rPr>
          <w:rFonts w:asciiTheme="majorHAnsi" w:hAnsiTheme="majorHAnsi"/>
          <w:snapToGrid/>
          <w:sz w:val="22"/>
          <w:szCs w:val="22"/>
        </w:rPr>
      </w:pPr>
    </w:p>
    <w:p w:rsidR="00EA1BAB" w:rsidRPr="00710990" w:rsidP="00FB375A">
      <w:pPr>
        <w:shd w:val="clear" w:color="auto" w:fill="FFFFFF"/>
        <w:rPr>
          <w:rFonts w:asciiTheme="majorHAnsi" w:hAnsiTheme="majorHAnsi"/>
          <w:snapToGrid/>
          <w:sz w:val="22"/>
          <w:szCs w:val="22"/>
        </w:rPr>
      </w:pPr>
      <w:r w:rsidRPr="00710990">
        <w:rPr>
          <w:rFonts w:asciiTheme="majorHAnsi" w:hAnsiTheme="majorHAnsi"/>
          <w:snapToGrid/>
          <w:sz w:val="22"/>
          <w:szCs w:val="22"/>
        </w:rPr>
        <w:t xml:space="preserve">At the conclusion of the Discovery Phase, the actual remaining one-time fees will be determined and fixed.  If the parties </w:t>
      </w:r>
      <w:r w:rsidRPr="00710990">
        <w:rPr>
          <w:rFonts w:asciiTheme="majorHAnsi" w:hAnsiTheme="majorHAnsi"/>
          <w:snapToGrid/>
          <w:sz w:val="22"/>
          <w:szCs w:val="22"/>
        </w:rPr>
        <w:t xml:space="preserve">are in agreement </w:t>
      </w:r>
      <w:r w:rsidRPr="00710990">
        <w:rPr>
          <w:rFonts w:asciiTheme="majorHAnsi" w:hAnsiTheme="majorHAnsi"/>
          <w:snapToGrid/>
          <w:sz w:val="22"/>
          <w:szCs w:val="22"/>
        </w:rPr>
        <w:t>regarding the remaining one-time fees, an implementation Scope of Work (SOW) will be developed and signed by the parties.  Upon the signing of this SOW, setup of the Client’s learning portal will proceed according to the schedule agreed to.</w:t>
      </w:r>
      <w:ins w:id="0" w:author=" " w:date="0001-01-01T00:00:00Z">
        <w:r w:rsidR="007D4FBF">
          <w:rPr>
            <w:rFonts w:asciiTheme="majorHAnsi" w:hAnsiTheme="majorHAnsi"/>
            <w:snapToGrid/>
            <w:sz w:val="22"/>
            <w:szCs w:val="22"/>
          </w:rPr>
          <w:t xml:space="preserve"> The parties agree that post-Discovery Phase, </w:t>
        </w:r>
      </w:ins>
      <w:ins w:id="1" w:author=" " w:date="0001-01-01T00:00:00Z">
        <w:r w:rsidR="007D4FBF">
          <w:rPr>
            <w:rFonts w:asciiTheme="majorHAnsi" w:hAnsiTheme="majorHAnsi"/>
            <w:snapToGrid/>
            <w:sz w:val="22"/>
            <w:szCs w:val="22"/>
          </w:rPr>
          <w:t>the</w:t>
        </w:r>
      </w:ins>
      <w:ins w:id="2" w:author=" " w:date="0001-01-01T00:00:00Z">
        <w:r w:rsidR="007D4FBF">
          <w:rPr>
            <w:rFonts w:asciiTheme="majorHAnsi" w:hAnsiTheme="majorHAnsi"/>
            <w:snapToGrid/>
            <w:sz w:val="22"/>
            <w:szCs w:val="22"/>
          </w:rPr>
          <w:t xml:space="preserve"> services provided by </w:t>
        </w:r>
      </w:ins>
      <w:ins w:id="3" w:author=" " w:date="0001-01-01T00:00:00Z">
        <w:r w:rsidR="007D4FBF">
          <w:rPr>
            <w:rFonts w:asciiTheme="majorHAnsi" w:hAnsiTheme="majorHAnsi"/>
            <w:snapToGrid/>
            <w:sz w:val="22"/>
            <w:szCs w:val="22"/>
          </w:rPr>
          <w:t>the</w:t>
        </w:r>
      </w:ins>
      <w:ins w:id="4" w:author=" " w:date="0001-01-01T00:00:00Z">
        <w:r w:rsidR="007D4FBF">
          <w:rPr>
            <w:rFonts w:asciiTheme="majorHAnsi" w:hAnsiTheme="majorHAnsi"/>
            <w:snapToGrid/>
            <w:sz w:val="22"/>
            <w:szCs w:val="22"/>
          </w:rPr>
          <w:t xml:space="preserve"> </w:t>
        </w:r>
      </w:ins>
      <w:ins w:id="5" w:author=" " w:date="0001-01-01T00:00:00Z">
        <w:r w:rsidR="007D4FBF">
          <w:rPr>
            <w:rFonts w:asciiTheme="majorHAnsi" w:hAnsiTheme="majorHAnsi"/>
            <w:snapToGrid/>
            <w:sz w:val="22"/>
            <w:szCs w:val="22"/>
          </w:rPr>
          <w:t>SOW</w:t>
        </w:r>
      </w:ins>
      <w:ins w:id="6" w:author=" " w:date="0001-01-01T00:00:00Z">
        <w:r w:rsidR="00756F45">
          <w:rPr>
            <w:rFonts w:asciiTheme="majorHAnsi" w:hAnsiTheme="majorHAnsi"/>
            <w:snapToGrid/>
            <w:sz w:val="22"/>
            <w:szCs w:val="22"/>
          </w:rPr>
          <w:t xml:space="preserve"> will cost no more than</w:t>
        </w:r>
      </w:ins>
      <w:ins w:id="7" w:author=" " w:date="0001-01-01T00:00:00Z">
        <w:r w:rsidR="00756F45">
          <w:rPr>
            <w:rFonts w:asciiTheme="majorHAnsi" w:hAnsiTheme="majorHAnsi"/>
            <w:snapToGrid/>
            <w:sz w:val="22"/>
            <w:szCs w:val="22"/>
          </w:rPr>
          <w:t xml:space="preserve"> </w:t>
        </w:r>
      </w:ins>
      <w:ins w:id="8" w:author=" " w:date="0001-01-01T00:00:00Z">
        <w:r w:rsidR="00756F45">
          <w:rPr>
            <w:rFonts w:asciiTheme="majorHAnsi" w:hAnsiTheme="majorHAnsi"/>
            <w:snapToGrid/>
            <w:sz w:val="22"/>
            <w:szCs w:val="22"/>
          </w:rPr>
          <w:t xml:space="preserve">a flat fixed fee </w:t>
        </w:r>
      </w:ins>
      <w:ins w:id="9" w:author=" " w:date="0001-01-01T00:00:00Z">
        <w:r w:rsidR="00756F45">
          <w:rPr>
            <w:rFonts w:asciiTheme="majorHAnsi" w:hAnsiTheme="majorHAnsi"/>
            <w:snapToGrid/>
            <w:sz w:val="22"/>
            <w:szCs w:val="22"/>
          </w:rPr>
          <w:t>of ________</w:t>
        </w:r>
      </w:ins>
      <w:ins w:id="10" w:author=" " w:date="0001-01-01T00:00:00Z">
        <w:r w:rsidR="00756F45">
          <w:rPr>
            <w:rFonts w:asciiTheme="majorHAnsi" w:hAnsiTheme="majorHAnsi"/>
            <w:snapToGrid/>
            <w:sz w:val="22"/>
            <w:szCs w:val="22"/>
          </w:rPr>
          <w:t xml:space="preserve">. </w:t>
        </w:r>
      </w:ins>
    </w:p>
    <w:p w:rsidR="00EA1BAB" w:rsidRPr="00710990" w:rsidP="00C57E80">
      <w:pPr>
        <w:shd w:val="clear" w:color="auto" w:fill="FFFFFF"/>
        <w:rPr>
          <w:rFonts w:asciiTheme="majorHAnsi" w:hAnsiTheme="majorHAnsi"/>
          <w:b/>
          <w:color w:val="800000"/>
          <w:sz w:val="22"/>
          <w:szCs w:val="22"/>
        </w:rPr>
      </w:pPr>
      <w:r w:rsidRPr="00710990">
        <w:rPr>
          <w:rFonts w:asciiTheme="majorHAnsi" w:hAnsiTheme="majorHAnsi"/>
          <w:snapToGrid/>
          <w:sz w:val="22"/>
          <w:szCs w:val="22"/>
        </w:rPr>
        <w:t> </w:t>
      </w:r>
    </w:p>
    <w:p w:rsidR="00EA1BAB" w:rsidRPr="00710990" w:rsidP="00EA1BAB">
      <w:pPr>
        <w:shd w:val="clear" w:color="auto" w:fill="F3F3F3"/>
        <w:rPr>
          <w:rFonts w:asciiTheme="majorHAnsi" w:hAnsiTheme="majorHAnsi"/>
          <w:b/>
          <w:color w:val="800000"/>
          <w:sz w:val="22"/>
          <w:szCs w:val="22"/>
          <w:u w:val="single"/>
        </w:rPr>
      </w:pPr>
      <w:r w:rsidRPr="00710990">
        <w:rPr>
          <w:rFonts w:asciiTheme="majorHAnsi" w:hAnsiTheme="majorHAnsi"/>
          <w:b/>
          <w:color w:val="800000"/>
          <w:sz w:val="22"/>
          <w:szCs w:val="22"/>
          <w:u w:val="single"/>
        </w:rPr>
        <w:t>DISCLAIMER</w:t>
      </w:r>
    </w:p>
    <w:p w:rsidR="00EA1BAB" w:rsidRPr="00710990" w:rsidP="00FB375A">
      <w:pPr>
        <w:shd w:val="clear" w:color="auto" w:fill="F3F3F3"/>
        <w:rPr>
          <w:rFonts w:asciiTheme="majorHAnsi" w:hAnsiTheme="majorHAnsi"/>
          <w:b/>
          <w:color w:val="800000"/>
          <w:sz w:val="22"/>
          <w:szCs w:val="22"/>
        </w:rPr>
      </w:pPr>
      <w:r w:rsidRPr="00710990">
        <w:rPr>
          <w:rFonts w:asciiTheme="majorHAnsi" w:hAnsiTheme="majorHAnsi"/>
          <w:b/>
          <w:color w:val="800000"/>
          <w:sz w:val="22"/>
          <w:szCs w:val="22"/>
        </w:rPr>
        <w:t xml:space="preserve">The following table reflects </w:t>
      </w:r>
      <w:r w:rsidR="009A5E2D">
        <w:rPr>
          <w:rFonts w:asciiTheme="majorHAnsi" w:hAnsiTheme="majorHAnsi"/>
          <w:b/>
          <w:color w:val="800000"/>
          <w:sz w:val="22"/>
          <w:szCs w:val="22"/>
        </w:rPr>
        <w:t>fixed</w:t>
      </w:r>
      <w:r w:rsidRPr="00710990">
        <w:rPr>
          <w:rFonts w:asciiTheme="majorHAnsi" w:hAnsiTheme="majorHAnsi"/>
          <w:b/>
          <w:color w:val="800000"/>
          <w:sz w:val="22"/>
          <w:szCs w:val="22"/>
        </w:rPr>
        <w:t xml:space="preserve"> ONE-TIME Fees for implementation. </w:t>
      </w:r>
    </w:p>
    <w:p w:rsidR="00EA1BAB" w:rsidRPr="00710990" w:rsidP="00FB375A">
      <w:pPr>
        <w:shd w:val="clear" w:color="auto" w:fill="F3F3F3"/>
        <w:rPr>
          <w:rFonts w:asciiTheme="majorHAnsi" w:hAnsiTheme="majorHAnsi"/>
          <w:b/>
          <w:color w:val="800000"/>
          <w:sz w:val="22"/>
          <w:szCs w:val="22"/>
        </w:rPr>
      </w:pPr>
    </w:p>
    <w:p w:rsidR="00EA1BAB" w:rsidRPr="00710990" w:rsidP="00FB375A">
      <w:pPr>
        <w:pStyle w:val="Heading2"/>
      </w:pPr>
      <w:r w:rsidRPr="00710990">
        <w:t>Setup Fees</w:t>
      </w:r>
      <w:r w:rsidRPr="00710990" w:rsidR="00C57E80">
        <w:t>:</w:t>
      </w:r>
    </w:p>
    <w:tbl>
      <w:tblPr>
        <w:tblW w:w="9450" w:type="dxa"/>
        <w:jc w:val="center"/>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
      <w:tblGrid>
        <w:gridCol w:w="2205"/>
        <w:gridCol w:w="630"/>
        <w:gridCol w:w="900"/>
        <w:gridCol w:w="5715"/>
      </w:tblGrid>
      <w:tr w:rsidTr="005D10CF">
        <w:tblPrEx>
          <w:tblW w:w="9450" w:type="dxa"/>
          <w:jc w:val="center"/>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Ex>
        <w:trPr>
          <w:trHeight w:val="255"/>
          <w:jc w:val="center"/>
        </w:trPr>
        <w:tc>
          <w:tcPr>
            <w:tcW w:w="2205" w:type="dxa"/>
            <w:tcBorders>
              <w:top w:val="nil"/>
              <w:left w:val="nil"/>
              <w:bottom w:val="nil"/>
              <w:right w:val="nil"/>
            </w:tcBorders>
            <w:tcMar>
              <w:top w:w="0" w:type="dxa"/>
              <w:left w:w="45" w:type="dxa"/>
              <w:bottom w:w="0" w:type="dxa"/>
              <w:right w:w="45" w:type="dxa"/>
            </w:tcMar>
            <w:hideMark/>
          </w:tcPr>
          <w:p w:rsidR="00491913" w:rsidRPr="007363C8" w:rsidP="005D10CF">
            <w:pPr>
              <w:rPr>
                <w:rFonts w:ascii="Calibri" w:hAnsi="Calibri"/>
                <w:sz w:val="18"/>
                <w:szCs w:val="18"/>
              </w:rPr>
            </w:pPr>
          </w:p>
        </w:tc>
        <w:tc>
          <w:tcPr>
            <w:tcW w:w="630" w:type="dxa"/>
            <w:tcBorders>
              <w:top w:val="nil"/>
              <w:left w:val="nil"/>
              <w:bottom w:val="nil"/>
              <w:right w:val="nil"/>
            </w:tcBorders>
            <w:tcMar>
              <w:top w:w="0" w:type="dxa"/>
              <w:left w:w="45" w:type="dxa"/>
              <w:bottom w:w="0" w:type="dxa"/>
              <w:right w:w="45" w:type="dxa"/>
            </w:tcMar>
            <w:hideMark/>
          </w:tcPr>
          <w:p w:rsidR="00491913" w:rsidRPr="007363C8" w:rsidP="005D10CF">
            <w:pPr>
              <w:jc w:val="center"/>
              <w:rPr>
                <w:rFonts w:ascii="Calibri" w:hAnsi="Calibri"/>
                <w:b/>
                <w:bCs/>
                <w:sz w:val="18"/>
                <w:szCs w:val="18"/>
              </w:rPr>
            </w:pPr>
            <w:r w:rsidRPr="007363C8">
              <w:rPr>
                <w:rFonts w:ascii="Calibri" w:hAnsi="Calibri"/>
                <w:b/>
                <w:bCs/>
                <w:sz w:val="18"/>
                <w:szCs w:val="18"/>
              </w:rPr>
              <w:t>HRs</w:t>
            </w:r>
          </w:p>
        </w:tc>
        <w:tc>
          <w:tcPr>
            <w:tcW w:w="900" w:type="dxa"/>
            <w:tcBorders>
              <w:top w:val="nil"/>
              <w:left w:val="nil"/>
              <w:bottom w:val="nil"/>
              <w:right w:val="nil"/>
            </w:tcBorders>
            <w:tcMar>
              <w:top w:w="0" w:type="dxa"/>
              <w:left w:w="45" w:type="dxa"/>
              <w:bottom w:w="0" w:type="dxa"/>
              <w:right w:w="45" w:type="dxa"/>
            </w:tcMar>
            <w:hideMark/>
          </w:tcPr>
          <w:p w:rsidR="00491913" w:rsidRPr="007363C8" w:rsidP="005D10CF">
            <w:pPr>
              <w:jc w:val="center"/>
              <w:rPr>
                <w:rFonts w:ascii="Calibri" w:hAnsi="Calibri"/>
                <w:b/>
                <w:bCs/>
                <w:sz w:val="18"/>
                <w:szCs w:val="18"/>
              </w:rPr>
            </w:pPr>
            <w:r w:rsidRPr="007363C8">
              <w:rPr>
                <w:rFonts w:ascii="Calibri" w:hAnsi="Calibri"/>
                <w:b/>
                <w:bCs/>
                <w:sz w:val="18"/>
                <w:szCs w:val="18"/>
              </w:rPr>
              <w:t>Line total</w:t>
            </w:r>
          </w:p>
        </w:tc>
        <w:tc>
          <w:tcPr>
            <w:tcW w:w="5715" w:type="dxa"/>
            <w:tcBorders>
              <w:top w:val="nil"/>
              <w:left w:val="nil"/>
              <w:bottom w:val="nil"/>
              <w:right w:val="nil"/>
            </w:tcBorders>
            <w:tcMar>
              <w:top w:w="0" w:type="dxa"/>
              <w:left w:w="45" w:type="dxa"/>
              <w:bottom w:w="0" w:type="dxa"/>
              <w:right w:w="45" w:type="dxa"/>
            </w:tcMar>
            <w:hideMark/>
          </w:tcPr>
          <w:p w:rsidR="00491913" w:rsidRPr="007363C8" w:rsidP="005D10CF">
            <w:pPr>
              <w:rPr>
                <w:rFonts w:ascii="Calibri" w:hAnsi="Calibri"/>
                <w:b/>
                <w:bCs/>
                <w:sz w:val="18"/>
                <w:szCs w:val="18"/>
              </w:rPr>
            </w:pPr>
            <w:r w:rsidRPr="007363C8">
              <w:rPr>
                <w:rFonts w:ascii="Calibri" w:hAnsi="Calibri"/>
                <w:b/>
                <w:bCs/>
                <w:sz w:val="18"/>
                <w:szCs w:val="18"/>
              </w:rPr>
              <w:t>Description</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nil"/>
              <w:left w:val="nil"/>
              <w:bottom w:val="nil"/>
              <w:right w:val="nil"/>
            </w:tcBorders>
            <w:tcMar>
              <w:top w:w="0" w:type="dxa"/>
              <w:left w:w="45" w:type="dxa"/>
              <w:bottom w:w="0" w:type="dxa"/>
              <w:right w:w="45" w:type="dxa"/>
            </w:tcMar>
            <w:hideMark/>
          </w:tcPr>
          <w:p w:rsidR="00491913" w:rsidRPr="007363C8" w:rsidP="005D10CF">
            <w:pPr>
              <w:rPr>
                <w:rFonts w:ascii="Calibri" w:hAnsi="Calibri"/>
                <w:b/>
                <w:bCs/>
                <w:color w:val="0000FF"/>
                <w:sz w:val="18"/>
                <w:szCs w:val="18"/>
              </w:rPr>
            </w:pPr>
            <w:r w:rsidRPr="007363C8">
              <w:rPr>
                <w:rFonts w:ascii="Calibri" w:hAnsi="Calibri"/>
                <w:b/>
                <w:bCs/>
                <w:color w:val="0000FF"/>
                <w:sz w:val="18"/>
                <w:szCs w:val="18"/>
              </w:rPr>
              <w:t>Implementation services</w:t>
            </w:r>
          </w:p>
        </w:tc>
        <w:tc>
          <w:tcPr>
            <w:tcW w:w="630" w:type="dxa"/>
            <w:tcBorders>
              <w:top w:val="nil"/>
              <w:left w:val="nil"/>
              <w:bottom w:val="nil"/>
              <w:right w:val="nil"/>
            </w:tcBorders>
            <w:tcMar>
              <w:top w:w="0" w:type="dxa"/>
              <w:left w:w="45" w:type="dxa"/>
              <w:bottom w:w="0" w:type="dxa"/>
              <w:right w:w="45" w:type="dxa"/>
            </w:tcMar>
            <w:hideMark/>
          </w:tcPr>
          <w:p w:rsidR="00491913" w:rsidRPr="007363C8" w:rsidP="005D10CF">
            <w:pPr>
              <w:rPr>
                <w:rFonts w:ascii="Calibri" w:hAnsi="Calibri"/>
                <w:sz w:val="18"/>
                <w:szCs w:val="18"/>
              </w:rPr>
            </w:pPr>
          </w:p>
        </w:tc>
        <w:tc>
          <w:tcPr>
            <w:tcW w:w="900" w:type="dxa"/>
            <w:tcBorders>
              <w:top w:val="nil"/>
              <w:left w:val="nil"/>
              <w:bottom w:val="nil"/>
              <w:right w:val="nil"/>
            </w:tcBorders>
            <w:tcMar>
              <w:top w:w="0" w:type="dxa"/>
              <w:left w:w="45" w:type="dxa"/>
              <w:bottom w:w="0" w:type="dxa"/>
              <w:right w:w="45" w:type="dxa"/>
            </w:tcMar>
            <w:hideMark/>
          </w:tcPr>
          <w:p w:rsidR="00491913" w:rsidRPr="007363C8" w:rsidP="005D10CF">
            <w:pPr>
              <w:rPr>
                <w:rFonts w:ascii="Calibri" w:hAnsi="Calibri"/>
                <w:sz w:val="18"/>
                <w:szCs w:val="18"/>
              </w:rPr>
            </w:pPr>
          </w:p>
        </w:tc>
        <w:tc>
          <w:tcPr>
            <w:tcW w:w="5715" w:type="dxa"/>
            <w:tcBorders>
              <w:top w:val="nil"/>
              <w:left w:val="nil"/>
              <w:bottom w:val="nil"/>
              <w:right w:val="nil"/>
            </w:tcBorders>
            <w:tcMar>
              <w:top w:w="0" w:type="dxa"/>
              <w:left w:w="45" w:type="dxa"/>
              <w:bottom w:w="0" w:type="dxa"/>
              <w:right w:w="45" w:type="dxa"/>
            </w:tcMar>
            <w:hideMark/>
          </w:tcPr>
          <w:p w:rsidR="00491913" w:rsidRPr="007363C8" w:rsidP="005D10CF">
            <w:pPr>
              <w:rPr>
                <w:rFonts w:ascii="Calibri" w:hAnsi="Calibri"/>
                <w:sz w:val="18"/>
                <w:szCs w:val="18"/>
              </w:rPr>
            </w:pP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right"/>
              <w:rPr>
                <w:rFonts w:ascii="Calibri" w:hAnsi="Calibri"/>
                <w:color w:val="0000FF"/>
                <w:sz w:val="18"/>
                <w:szCs w:val="18"/>
              </w:rPr>
            </w:pPr>
            <w:r>
              <w:rPr>
                <w:rFonts w:ascii="Arial" w:hAnsi="Arial" w:cs="Arial"/>
                <w:color w:val="0000FF"/>
                <w:sz w:val="20"/>
                <w:szCs w:val="20"/>
              </w:rPr>
              <w:t>Product Consulting &amp; Pre-Discovery</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607</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Review of high level requirements and match up / gap analysis of functionality on Crowd Wisdom with product experts</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right"/>
              <w:rPr>
                <w:rFonts w:ascii="Calibri" w:hAnsi="Calibri"/>
                <w:color w:val="0000FF"/>
                <w:sz w:val="18"/>
                <w:szCs w:val="18"/>
              </w:rPr>
            </w:pPr>
            <w:r>
              <w:rPr>
                <w:rFonts w:ascii="Arial" w:hAnsi="Arial" w:cs="Arial"/>
                <w:color w:val="0000FF"/>
                <w:sz w:val="20"/>
                <w:szCs w:val="20"/>
              </w:rPr>
              <w:t>Discovery Phase One</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24</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3,641</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A series of calls and or meetings with your key stakeholders to review strategy, document requirements, and plan implementation timing. This is for the initial release, and typically enterprise implementations will conduct a second phase for discovery.</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right"/>
              <w:rPr>
                <w:rFonts w:ascii="Calibri" w:hAnsi="Calibri"/>
                <w:color w:val="0000FF"/>
                <w:sz w:val="18"/>
                <w:szCs w:val="18"/>
              </w:rPr>
            </w:pPr>
            <w:r>
              <w:rPr>
                <w:rFonts w:ascii="Arial" w:hAnsi="Arial" w:cs="Arial"/>
                <w:color w:val="0000FF"/>
                <w:sz w:val="20"/>
                <w:szCs w:val="20"/>
              </w:rPr>
              <w:t>Branding &amp; Design</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24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3,641</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Based on use of an existing modern design templates the cost for Branding and Design may be reduced.</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right"/>
              <w:rPr>
                <w:rFonts w:ascii="Calibri" w:hAnsi="Calibri"/>
                <w:color w:val="0000FF"/>
                <w:sz w:val="18"/>
                <w:szCs w:val="18"/>
              </w:rPr>
            </w:pPr>
            <w:r>
              <w:rPr>
                <w:rFonts w:ascii="Arial" w:hAnsi="Arial" w:cs="Arial"/>
                <w:color w:val="0000FF"/>
                <w:sz w:val="20"/>
                <w:szCs w:val="20"/>
              </w:rPr>
              <w:t>Integration of AMS/SSO</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24</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3,641</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Integration with AMS. Integration includes SSO, Shopping Cart and course completion information push back to CRM</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right"/>
              <w:rPr>
                <w:rFonts w:ascii="Calibri" w:hAnsi="Calibri"/>
                <w:color w:val="0000FF"/>
                <w:sz w:val="18"/>
                <w:szCs w:val="18"/>
              </w:rPr>
            </w:pPr>
            <w:r>
              <w:rPr>
                <w:rFonts w:ascii="Arial" w:hAnsi="Arial" w:cs="Arial"/>
                <w:color w:val="0000FF"/>
                <w:sz w:val="20"/>
                <w:szCs w:val="20"/>
              </w:rPr>
              <w:t>Configuration of Features &amp; Widgets</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24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3,641</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YML will work with the client team to configure the widgets that are available on the learners dashboard that build additional engagement.</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right"/>
              <w:rPr>
                <w:rFonts w:ascii="Calibri" w:hAnsi="Calibri"/>
                <w:color w:val="0000FF"/>
                <w:sz w:val="18"/>
                <w:szCs w:val="18"/>
              </w:rPr>
            </w:pPr>
            <w:r>
              <w:rPr>
                <w:rFonts w:ascii="Arial" w:hAnsi="Arial" w:cs="Arial"/>
                <w:color w:val="0000FF"/>
                <w:sz w:val="20"/>
                <w:szCs w:val="20"/>
              </w:rPr>
              <w:t>Project Management</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80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12,136</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Assuming 8 hrs. per week for 10 weeks. Dedicated Project Manager for implementation</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right"/>
              <w:rPr>
                <w:rFonts w:ascii="Calibri" w:hAnsi="Calibri"/>
                <w:color w:val="0000FF"/>
                <w:sz w:val="18"/>
                <w:szCs w:val="18"/>
              </w:rPr>
            </w:pPr>
            <w:r>
              <w:rPr>
                <w:rFonts w:ascii="Arial" w:hAnsi="Arial" w:cs="Arial"/>
                <w:color w:val="0000FF"/>
                <w:sz w:val="20"/>
                <w:szCs w:val="20"/>
              </w:rPr>
              <w:t>Quality Control, Testing, Production Preparation &amp; Review</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24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1,800</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Dedicated team members review all features and configs in multiple browsers and settings to ensure quality.</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FF2CC"/>
            <w:tcMar>
              <w:top w:w="0" w:type="dxa"/>
              <w:left w:w="45" w:type="dxa"/>
              <w:bottom w:w="0" w:type="dxa"/>
              <w:right w:w="45" w:type="dxa"/>
            </w:tcMar>
            <w:vAlign w:val="center"/>
            <w:hideMark/>
          </w:tcPr>
          <w:p w:rsidR="00491913" w:rsidRPr="007363C8" w:rsidP="005D10CF">
            <w:pPr>
              <w:jc w:val="right"/>
              <w:rPr>
                <w:rFonts w:ascii="Calibri" w:hAnsi="Calibri"/>
                <w:color w:val="0000FF"/>
                <w:sz w:val="18"/>
                <w:szCs w:val="18"/>
              </w:rPr>
            </w:pPr>
            <w:r>
              <w:rPr>
                <w:rFonts w:ascii="Arial" w:hAnsi="Arial" w:cs="Arial"/>
                <w:b/>
                <w:bCs/>
                <w:color w:val="0000FF"/>
                <w:sz w:val="20"/>
                <w:szCs w:val="20"/>
              </w:rPr>
              <w:t>Optional Services</w:t>
            </w:r>
          </w:p>
        </w:tc>
        <w:tc>
          <w:tcPr>
            <w:tcW w:w="630" w:type="dxa"/>
            <w:tcBorders>
              <w:top w:val="single" w:sz="6" w:space="0" w:color="CCCCCC"/>
              <w:left w:val="single" w:sz="6" w:space="0" w:color="CCCCCC"/>
              <w:bottom w:val="single" w:sz="6" w:space="0" w:color="CCCCCC"/>
              <w:right w:val="single" w:sz="6" w:space="0" w:color="CCCCCC"/>
            </w:tcBorders>
            <w:shd w:val="clear" w:color="auto" w:fill="FFF2CC"/>
            <w:tcMar>
              <w:top w:w="0" w:type="dxa"/>
              <w:left w:w="45" w:type="dxa"/>
              <w:bottom w:w="0" w:type="dxa"/>
              <w:right w:w="45" w:type="dxa"/>
            </w:tcMar>
            <w:vAlign w:val="center"/>
            <w:hideMark/>
          </w:tcPr>
          <w:p w:rsidR="00491913" w:rsidRPr="007363C8" w:rsidP="005D10CF">
            <w:pPr>
              <w:jc w:val="center"/>
              <w:rPr>
                <w:rFonts w:ascii="Calibri" w:hAnsi="Calibri"/>
                <w:sz w:val="18"/>
                <w:szCs w:val="18"/>
              </w:rPr>
            </w:pPr>
          </w:p>
        </w:tc>
        <w:tc>
          <w:tcPr>
            <w:tcW w:w="900" w:type="dxa"/>
            <w:tcBorders>
              <w:top w:val="single" w:sz="6" w:space="0" w:color="CCCCCC"/>
              <w:left w:val="single" w:sz="6" w:space="0" w:color="CCCCCC"/>
              <w:bottom w:val="single" w:sz="6" w:space="0" w:color="CCCCCC"/>
              <w:right w:val="single" w:sz="6" w:space="0" w:color="CCCCCC"/>
            </w:tcBorders>
            <w:shd w:val="clear" w:color="auto" w:fill="FFF2CC"/>
            <w:tcMar>
              <w:top w:w="0" w:type="dxa"/>
              <w:left w:w="45" w:type="dxa"/>
              <w:bottom w:w="0" w:type="dxa"/>
              <w:right w:w="45" w:type="dxa"/>
            </w:tcMar>
            <w:vAlign w:val="center"/>
            <w:hideMark/>
          </w:tcPr>
          <w:p w:rsidR="00491913" w:rsidRPr="007363C8" w:rsidP="005D10CF">
            <w:pPr>
              <w:jc w:val="center"/>
              <w:rPr>
                <w:rFonts w:ascii="Calibri" w:hAnsi="Calibri"/>
                <w:sz w:val="18"/>
                <w:szCs w:val="18"/>
              </w:rPr>
            </w:pPr>
          </w:p>
        </w:tc>
        <w:tc>
          <w:tcPr>
            <w:tcW w:w="5715" w:type="dxa"/>
            <w:tcBorders>
              <w:top w:val="single" w:sz="6" w:space="0" w:color="CCCCCC"/>
              <w:left w:val="single" w:sz="6" w:space="0" w:color="CCCCCC"/>
              <w:bottom w:val="single" w:sz="6" w:space="0" w:color="CCCCCC"/>
              <w:right w:val="single" w:sz="6" w:space="0" w:color="CCCCCC"/>
            </w:tcBorders>
            <w:shd w:val="clear" w:color="auto" w:fill="FFF2CC"/>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b/>
                <w:bCs/>
                <w:color w:val="0000FF"/>
                <w:sz w:val="20"/>
                <w:szCs w:val="20"/>
              </w:rPr>
              <w:t>These are optional services that we typically perform in implementations. Scope and detail are client-specific. If needed these are priced separately see below for details</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rPr>
                <w:rFonts w:ascii="Calibri" w:hAnsi="Calibri"/>
                <w:b/>
                <w:bCs/>
                <w:color w:val="980000"/>
                <w:sz w:val="18"/>
                <w:szCs w:val="18"/>
              </w:rPr>
            </w:pPr>
            <w:r>
              <w:rPr>
                <w:rFonts w:ascii="Arial" w:hAnsi="Arial" w:cs="Arial"/>
                <w:color w:val="0000FF"/>
                <w:sz w:val="20"/>
                <w:szCs w:val="20"/>
              </w:rPr>
              <w:t>Course Migration &amp; Set-up</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8</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1,000</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YM team will migrate 3 educational activities to the LMS and train your team on the creation to walk thru the steps of assembly and the configuration settings.</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right"/>
              <w:rPr>
                <w:rFonts w:ascii="Calibri" w:hAnsi="Calibri"/>
                <w:color w:val="980000"/>
                <w:sz w:val="18"/>
                <w:szCs w:val="18"/>
              </w:rPr>
            </w:pPr>
            <w:r>
              <w:rPr>
                <w:rFonts w:ascii="Arial" w:hAnsi="Arial" w:cs="Arial"/>
                <w:color w:val="0000FF"/>
                <w:sz w:val="20"/>
                <w:szCs w:val="20"/>
              </w:rPr>
              <w:t>Grades/Transcript Migration</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color w:val="980000"/>
                <w:sz w:val="18"/>
                <w:szCs w:val="18"/>
              </w:rPr>
            </w:pPr>
            <w:r>
              <w:rPr>
                <w:rFonts w:ascii="Arial" w:hAnsi="Arial" w:cs="Arial"/>
                <w:sz w:val="20"/>
                <w:szCs w:val="20"/>
              </w:rPr>
              <w:t>40</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color w:val="980000"/>
                <w:sz w:val="18"/>
                <w:szCs w:val="18"/>
              </w:rPr>
            </w:pPr>
            <w:r>
              <w:rPr>
                <w:rFonts w:ascii="Arial" w:hAnsi="Arial" w:cs="Arial"/>
                <w:sz w:val="20"/>
                <w:szCs w:val="20"/>
              </w:rPr>
              <w:t>5,000</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Legacy grades and CEU to migrate to new system utilizing Holding Tank for estimated 60,000 records.</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right"/>
              <w:rPr>
                <w:rFonts w:ascii="Calibri" w:hAnsi="Calibri"/>
                <w:color w:val="980000"/>
                <w:sz w:val="18"/>
                <w:szCs w:val="18"/>
              </w:rPr>
            </w:pPr>
            <w:r>
              <w:rPr>
                <w:rFonts w:ascii="Arial" w:hAnsi="Arial" w:cs="Arial"/>
                <w:color w:val="0000FF"/>
                <w:sz w:val="20"/>
                <w:szCs w:val="20"/>
              </w:rPr>
              <w:t>Feature Customizations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center"/>
              <w:rPr>
                <w:rFonts w:ascii="Calibri" w:hAnsi="Calibri"/>
                <w:color w:val="980000"/>
                <w:sz w:val="18"/>
                <w:szCs w:val="18"/>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center"/>
              <w:rPr>
                <w:rFonts w:ascii="Calibri" w:hAnsi="Calibri"/>
                <w:color w:val="980000"/>
                <w:sz w:val="18"/>
                <w:szCs w:val="18"/>
              </w:rPr>
            </w:pPr>
            <w:r>
              <w:rPr>
                <w:rFonts w:ascii="Arial" w:hAnsi="Arial" w:cs="Arial"/>
                <w:sz w:val="20"/>
                <w:szCs w:val="20"/>
              </w:rPr>
              <w:t>0</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Development of custom features such as widgets, reporting, new pages, specified in requirements.</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right"/>
              <w:rPr>
                <w:rFonts w:ascii="Calibri" w:hAnsi="Calibri"/>
                <w:color w:val="980000"/>
                <w:sz w:val="18"/>
                <w:szCs w:val="18"/>
              </w:rPr>
            </w:pPr>
            <w:r>
              <w:rPr>
                <w:rFonts w:ascii="Arial" w:hAnsi="Arial" w:cs="Arial"/>
                <w:color w:val="0000FF"/>
                <w:sz w:val="20"/>
                <w:szCs w:val="20"/>
              </w:rPr>
              <w:t>3rd party integration - GoToWebinar</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color w:val="980000"/>
                <w:sz w:val="18"/>
                <w:szCs w:val="18"/>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color w:val="980000"/>
                <w:sz w:val="18"/>
                <w:szCs w:val="18"/>
              </w:rPr>
            </w:pPr>
            <w:r>
              <w:rPr>
                <w:rFonts w:ascii="Arial" w:hAnsi="Arial" w:cs="Arial"/>
                <w:sz w:val="20"/>
                <w:szCs w:val="20"/>
              </w:rPr>
              <w:t>waived</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Design and planning, integration and coordination for SSO integration with GoToWebinar.</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right"/>
              <w:rPr>
                <w:rFonts w:ascii="Calibri" w:hAnsi="Calibri"/>
                <w:color w:val="980000"/>
                <w:sz w:val="18"/>
                <w:szCs w:val="18"/>
              </w:rPr>
            </w:pPr>
            <w:r>
              <w:rPr>
                <w:rFonts w:ascii="Arial" w:hAnsi="Arial" w:cs="Arial"/>
                <w:color w:val="0000FF"/>
                <w:sz w:val="20"/>
                <w:szCs w:val="20"/>
              </w:rPr>
              <w:t>3rd party integration - DecisionSim</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center"/>
              <w:rPr>
                <w:rFonts w:ascii="Calibri" w:hAnsi="Calibri"/>
                <w:color w:val="980000"/>
                <w:sz w:val="18"/>
                <w:szCs w:val="18"/>
              </w:rPr>
            </w:pPr>
            <w:r>
              <w:rPr>
                <w:rFonts w:ascii="Arial" w:hAnsi="Arial" w:cs="Arial"/>
                <w:sz w:val="20"/>
                <w:szCs w:val="20"/>
              </w:rPr>
              <w:t>8</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center"/>
              <w:rPr>
                <w:rFonts w:ascii="Calibri" w:hAnsi="Calibri"/>
                <w:color w:val="980000"/>
                <w:sz w:val="18"/>
                <w:szCs w:val="18"/>
              </w:rPr>
            </w:pPr>
            <w:r>
              <w:rPr>
                <w:rFonts w:ascii="Arial" w:hAnsi="Arial" w:cs="Arial"/>
                <w:sz w:val="20"/>
                <w:szCs w:val="20"/>
              </w:rPr>
              <w:t>1,480</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Assuming simple SSO integration - no other integrations</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right"/>
              <w:rPr>
                <w:rFonts w:ascii="Arial" w:hAnsi="Arial" w:cs="Arial"/>
                <w:color w:val="0000FF"/>
                <w:sz w:val="20"/>
                <w:szCs w:val="20"/>
              </w:rPr>
            </w:pPr>
            <w:r>
              <w:rPr>
                <w:rFonts w:ascii="Arial" w:hAnsi="Arial" w:cs="Arial"/>
                <w:color w:val="0000FF"/>
                <w:sz w:val="20"/>
                <w:szCs w:val="20"/>
              </w:rPr>
              <w:t>3rd party integration - Webassessor</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24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3,641</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rPr>
                <w:rFonts w:ascii="Arial" w:hAnsi="Arial" w:cs="Arial"/>
                <w:sz w:val="20"/>
                <w:szCs w:val="20"/>
              </w:rPr>
            </w:pPr>
            <w:r>
              <w:rPr>
                <w:rFonts w:ascii="Arial" w:hAnsi="Arial" w:cs="Arial"/>
                <w:sz w:val="20"/>
                <w:szCs w:val="20"/>
              </w:rPr>
              <w:t>Suggestion here is to use our assessment engine that all our healthcare clients are using, as it is arguably the best in the field.</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right"/>
              <w:rPr>
                <w:rFonts w:ascii="Arial" w:hAnsi="Arial" w:cs="Arial"/>
                <w:color w:val="0000FF"/>
                <w:sz w:val="20"/>
                <w:szCs w:val="20"/>
              </w:rPr>
            </w:pPr>
            <w:r>
              <w:rPr>
                <w:rFonts w:ascii="Arial" w:hAnsi="Arial" w:cs="Arial"/>
                <w:color w:val="0000FF"/>
                <w:sz w:val="20"/>
                <w:szCs w:val="20"/>
              </w:rPr>
              <w:t>ABS Reporting</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16</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2,573</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rPr>
                <w:rFonts w:ascii="Arial" w:hAnsi="Arial" w:cs="Arial"/>
                <w:sz w:val="20"/>
                <w:szCs w:val="20"/>
              </w:rPr>
            </w:pP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jc w:val="right"/>
              <w:rPr>
                <w:rFonts w:ascii="Arial" w:hAnsi="Arial" w:cs="Arial"/>
                <w:color w:val="0000FF"/>
                <w:sz w:val="20"/>
                <w:szCs w:val="20"/>
              </w:rPr>
            </w:pPr>
            <w:r>
              <w:rPr>
                <w:rFonts w:ascii="Arial" w:hAnsi="Arial" w:cs="Arial"/>
                <w:color w:val="0000FF"/>
                <w:sz w:val="20"/>
                <w:szCs w:val="20"/>
              </w:rPr>
              <w:t>Testing &amp; Survey Assistance</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0</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sz w:val="20"/>
                <w:szCs w:val="20"/>
              </w:rPr>
            </w:pPr>
            <w:r>
              <w:rPr>
                <w:rFonts w:ascii="Arial" w:hAnsi="Arial" w:cs="Arial"/>
                <w:sz w:val="20"/>
                <w:szCs w:val="20"/>
              </w:rPr>
              <w:t>No formal tests or assessments are required</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right"/>
              <w:rPr>
                <w:rFonts w:ascii="Arial" w:hAnsi="Arial" w:cs="Arial"/>
                <w:color w:val="0000FF"/>
                <w:sz w:val="20"/>
                <w:szCs w:val="20"/>
              </w:rPr>
            </w:pPr>
            <w:bookmarkStart w:id="11" w:name="_Hlk502753141"/>
            <w:r>
              <w:rPr>
                <w:rFonts w:ascii="Arial" w:hAnsi="Arial" w:cs="Arial"/>
                <w:color w:val="0000FF"/>
                <w:sz w:val="20"/>
                <w:szCs w:val="20"/>
              </w:rPr>
              <w:t>Training</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24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3,000</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rPr>
                <w:rFonts w:ascii="Arial" w:hAnsi="Arial" w:cs="Arial"/>
                <w:sz w:val="20"/>
                <w:szCs w:val="20"/>
              </w:rPr>
            </w:pPr>
            <w:r>
              <w:rPr>
                <w:rFonts w:ascii="Arial" w:hAnsi="Arial" w:cs="Arial"/>
                <w:sz w:val="20"/>
                <w:szCs w:val="20"/>
              </w:rPr>
              <w:t xml:space="preserve">Free for unlimited staff in virtual webinars for to 4 hrs. total. Additional hours can be arranged. Additional hrs. at $500 in 3 hour blocks. </w:t>
            </w:r>
            <w:r>
              <w:rPr>
                <w:rFonts w:ascii="Arial" w:hAnsi="Arial" w:cs="Arial"/>
                <w:sz w:val="20"/>
                <w:szCs w:val="20"/>
              </w:rPr>
              <w:br/>
              <w:t>Customized training, onsite training at a cost - starting @$1,000/day</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jc w:val="right"/>
              <w:rPr>
                <w:rFonts w:ascii="Arial" w:hAnsi="Arial" w:cs="Arial"/>
                <w:color w:val="0000FF"/>
                <w:sz w:val="20"/>
                <w:szCs w:val="20"/>
              </w:rPr>
            </w:pPr>
            <w:bookmarkEnd w:id="11"/>
            <w:r>
              <w:rPr>
                <w:rFonts w:ascii="Arial" w:hAnsi="Arial" w:cs="Arial"/>
                <w:color w:val="0000FF"/>
                <w:sz w:val="20"/>
                <w:szCs w:val="20"/>
              </w:rPr>
              <w:t>Set-up of Client Specific Business rules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0</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sz w:val="20"/>
                <w:szCs w:val="20"/>
              </w:rPr>
            </w:pPr>
            <w:r>
              <w:rPr>
                <w:rFonts w:ascii="Arial" w:hAnsi="Arial" w:cs="Arial"/>
                <w:sz w:val="20"/>
                <w:szCs w:val="20"/>
              </w:rPr>
              <w:t>Creation of client-specific business rules as part of certificate/CE award. For Example, Roles-based certificates for various audiences to earn credit/certificate for the same activity.</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right"/>
              <w:rPr>
                <w:rFonts w:ascii="Arial" w:hAnsi="Arial" w:cs="Arial"/>
                <w:color w:val="0000FF"/>
                <w:sz w:val="20"/>
                <w:szCs w:val="20"/>
              </w:rPr>
            </w:pPr>
            <w:bookmarkStart w:id="12" w:name="_Hlk502753287"/>
            <w:r>
              <w:rPr>
                <w:rFonts w:ascii="Arial" w:hAnsi="Arial" w:cs="Arial"/>
                <w:color w:val="0000FF"/>
                <w:sz w:val="20"/>
                <w:szCs w:val="20"/>
              </w:rPr>
              <w:t>Travel for onsite work in discovery</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3,000</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rPr>
                <w:rFonts w:ascii="Arial" w:hAnsi="Arial" w:cs="Arial"/>
                <w:sz w:val="20"/>
                <w:szCs w:val="20"/>
              </w:rPr>
            </w:pPr>
            <w:r>
              <w:rPr>
                <w:rFonts w:ascii="Arial" w:hAnsi="Arial" w:cs="Arial"/>
                <w:sz w:val="20"/>
                <w:szCs w:val="20"/>
              </w:rPr>
              <w:t xml:space="preserve">Estimated Travel cost anticipated. Travel estimate based on 3 people for 2 days of travel, lodging, and related expenses. To be preapproved by client- based on client-specific travel guidelines. </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jc w:val="right"/>
              <w:rPr>
                <w:rFonts w:ascii="Arial" w:hAnsi="Arial" w:cs="Arial"/>
                <w:color w:val="0000FF"/>
                <w:sz w:val="20"/>
                <w:szCs w:val="20"/>
              </w:rPr>
            </w:pPr>
            <w:bookmarkEnd w:id="12"/>
            <w:r>
              <w:rPr>
                <w:rFonts w:ascii="Arial" w:hAnsi="Arial" w:cs="Arial"/>
                <w:color w:val="0000FF"/>
                <w:sz w:val="20"/>
                <w:szCs w:val="20"/>
              </w:rPr>
              <w:t>Maintenance of Certification Module</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7,000</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sz w:val="20"/>
                <w:szCs w:val="20"/>
              </w:rPr>
            </w:pPr>
            <w:r>
              <w:rPr>
                <w:rFonts w:ascii="Arial" w:hAnsi="Arial" w:cs="Arial"/>
                <w:sz w:val="20"/>
                <w:szCs w:val="20"/>
              </w:rPr>
              <w:t xml:space="preserve">This is To Be Determined if needed. Configuration and setup of advanced modules, each with their own training and configuration costs, including: WarmSeat Module for live event </w:t>
            </w:r>
            <w:r w:rsidR="00C5522F">
              <w:rPr>
                <w:rFonts w:ascii="Arial" w:hAnsi="Arial" w:cs="Arial"/>
                <w:sz w:val="20"/>
                <w:szCs w:val="20"/>
              </w:rPr>
              <w:t>s</w:t>
            </w:r>
            <w:r>
              <w:rPr>
                <w:rFonts w:ascii="Arial" w:hAnsi="Arial" w:cs="Arial"/>
                <w:sz w:val="20"/>
                <w:szCs w:val="20"/>
              </w:rPr>
              <w:t>ession credit claim, b) Institutions module for institutional membership/group sales, and c) Self-assessment module. Per Module estimate is $7,000. License fees for each will be defined in contract.</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right"/>
              <w:rPr>
                <w:rFonts w:ascii="Arial" w:hAnsi="Arial" w:cs="Arial"/>
                <w:color w:val="0000FF"/>
                <w:sz w:val="20"/>
                <w:szCs w:val="20"/>
              </w:rPr>
            </w:pPr>
            <w:r>
              <w:rPr>
                <w:rFonts w:ascii="Arial" w:hAnsi="Arial" w:cs="Arial"/>
                <w:color w:val="0000FF"/>
                <w:sz w:val="20"/>
                <w:szCs w:val="20"/>
              </w:rPr>
              <w:t>Warm Seat Module</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jc w:val="center"/>
              <w:rPr>
                <w:rFonts w:ascii="Arial" w:hAnsi="Arial" w:cs="Arial"/>
                <w:sz w:val="20"/>
                <w:szCs w:val="20"/>
              </w:rPr>
            </w:pPr>
            <w:r>
              <w:rPr>
                <w:rFonts w:ascii="Arial" w:hAnsi="Arial" w:cs="Arial"/>
                <w:sz w:val="20"/>
                <w:szCs w:val="20"/>
              </w:rPr>
              <w:t>0</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rPr>
                <w:rFonts w:ascii="Arial" w:hAnsi="Arial" w:cs="Arial"/>
                <w:sz w:val="20"/>
                <w:szCs w:val="20"/>
              </w:rPr>
            </w:pPr>
            <w:r>
              <w:rPr>
                <w:rFonts w:ascii="Arial" w:hAnsi="Arial" w:cs="Arial"/>
                <w:sz w:val="20"/>
                <w:szCs w:val="20"/>
              </w:rPr>
              <w:t>Event session claims module. We are suggesting to phase this in - with later releases. cost for setup is 5k-7k. License fees are part of your existing license fees.</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right"/>
              <w:rPr>
                <w:rFonts w:ascii="Calibri" w:hAnsi="Calibri"/>
                <w:color w:val="980000"/>
                <w:sz w:val="18"/>
                <w:szCs w:val="18"/>
              </w:rPr>
            </w:pPr>
            <w:r>
              <w:rPr>
                <w:rFonts w:ascii="Arial" w:hAnsi="Arial" w:cs="Arial"/>
                <w:color w:val="0000FF"/>
                <w:sz w:val="20"/>
                <w:szCs w:val="20"/>
              </w:rPr>
              <w:t>Institutions Module</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center"/>
              <w:rPr>
                <w:rFonts w:ascii="Calibri" w:hAnsi="Calibri"/>
                <w:color w:val="980000"/>
                <w:sz w:val="18"/>
                <w:szCs w:val="18"/>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center"/>
              <w:rPr>
                <w:rFonts w:ascii="Calibri" w:hAnsi="Calibri"/>
                <w:color w:val="980000"/>
                <w:sz w:val="18"/>
                <w:szCs w:val="18"/>
              </w:rPr>
            </w:pPr>
            <w:r>
              <w:rPr>
                <w:rFonts w:ascii="Arial" w:hAnsi="Arial" w:cs="Arial"/>
                <w:sz w:val="20"/>
                <w:szCs w:val="20"/>
              </w:rPr>
              <w:t>waived</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 xml:space="preserve">This is To Be Determined if needed. Configuration and setup of advanced modules, each with their own training and configuration costs, including: WarmSeat Module for live event </w:t>
            </w:r>
            <w:r w:rsidR="006E3370">
              <w:rPr>
                <w:rFonts w:ascii="Arial" w:hAnsi="Arial" w:cs="Arial"/>
                <w:sz w:val="20"/>
                <w:szCs w:val="20"/>
              </w:rPr>
              <w:t>s</w:t>
            </w:r>
            <w:r>
              <w:rPr>
                <w:rFonts w:ascii="Arial" w:hAnsi="Arial" w:cs="Arial"/>
                <w:sz w:val="20"/>
                <w:szCs w:val="20"/>
              </w:rPr>
              <w:t>ession credit claim, b) Institutions module for institutional membership/group sales, and c) Self-assessment module. Per Module estimate is $7,000. License fees for each will be defined in contract.</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right"/>
              <w:rPr>
                <w:rFonts w:ascii="Calibri" w:hAnsi="Calibri"/>
                <w:b/>
                <w:bCs/>
                <w:sz w:val="18"/>
                <w:szCs w:val="18"/>
              </w:rPr>
            </w:pPr>
            <w:r>
              <w:rPr>
                <w:rFonts w:ascii="Arial" w:hAnsi="Arial" w:cs="Arial"/>
                <w:color w:val="0000FF"/>
                <w:sz w:val="20"/>
                <w:szCs w:val="20"/>
              </w:rPr>
              <w:t>Custom domain name</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waived</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This fee is waived if you provide the custom domain (register, renew, etc.)</w:t>
            </w:r>
          </w:p>
        </w:tc>
      </w:tr>
      <w:tr w:rsidTr="005D10CF">
        <w:tblPrEx>
          <w:tblW w:w="9450" w:type="dxa"/>
          <w:jc w:val="center"/>
          <w:tblLayout w:type="fixed"/>
          <w:tblCellMar>
            <w:left w:w="0" w:type="dxa"/>
            <w:right w:w="0" w:type="dxa"/>
          </w:tblCellMar>
          <w:tblLook w:val="04A0"/>
        </w:tblPrEx>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right"/>
              <w:rPr>
                <w:rFonts w:ascii="Calibri" w:hAnsi="Calibri"/>
                <w:b/>
                <w:bCs/>
                <w:sz w:val="18"/>
                <w:szCs w:val="18"/>
              </w:rPr>
            </w:pPr>
            <w:r>
              <w:rPr>
                <w:rFonts w:ascii="Arial" w:hAnsi="Arial" w:cs="Arial"/>
                <w:color w:val="0000FF"/>
                <w:sz w:val="20"/>
                <w:szCs w:val="20"/>
              </w:rPr>
              <w:t xml:space="preserve">Other </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b/>
                <w:bCs/>
                <w:sz w:val="20"/>
                <w:szCs w:val="20"/>
              </w:rPr>
              <w:t>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sz w:val="20"/>
                <w:szCs w:val="20"/>
              </w:rPr>
              <w:t>0</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Other one-time services could include: certificate re-design, graphic icon setup</w:t>
            </w:r>
          </w:p>
        </w:tc>
      </w:tr>
      <w:tr w:rsidTr="005D10CF">
        <w:tblPrEx>
          <w:tblW w:w="9450" w:type="dxa"/>
          <w:jc w:val="center"/>
          <w:tblLayout w:type="fixed"/>
          <w:tblCellMar>
            <w:left w:w="0" w:type="dxa"/>
            <w:right w:w="0" w:type="dxa"/>
          </w:tblCellMar>
          <w:tblLook w:val="04A0"/>
        </w:tblPrEx>
        <w:trPr>
          <w:trHeight w:val="381"/>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right"/>
              <w:rPr>
                <w:rFonts w:ascii="Calibri" w:hAnsi="Calibri"/>
                <w:b/>
                <w:bCs/>
                <w:sz w:val="18"/>
                <w:szCs w:val="18"/>
              </w:rPr>
            </w:pPr>
            <w:r>
              <w:rPr>
                <w:rFonts w:ascii="Arial" w:hAnsi="Arial" w:cs="Arial"/>
                <w:color w:val="0000FF"/>
                <w:sz w:val="20"/>
                <w:szCs w:val="20"/>
              </w:rPr>
              <w:t>Advanced support</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sz w:val="18"/>
                <w:szCs w:val="18"/>
              </w:rPr>
            </w:pPr>
            <w:r>
              <w:rPr>
                <w:rFonts w:ascii="Arial" w:hAnsi="Arial" w:cs="Arial"/>
                <w:b/>
                <w:bCs/>
                <w:sz w:val="20"/>
                <w:szCs w:val="20"/>
              </w:rPr>
              <w:t>-</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jc w:val="center"/>
              <w:rPr>
                <w:rFonts w:ascii="Calibri" w:hAnsi="Calibri"/>
                <w:b/>
                <w:bCs/>
                <w:sz w:val="18"/>
                <w:szCs w:val="18"/>
              </w:rPr>
            </w:pPr>
            <w:r>
              <w:rPr>
                <w:rFonts w:ascii="Arial" w:hAnsi="Arial" w:cs="Arial"/>
                <w:sz w:val="20"/>
                <w:szCs w:val="20"/>
              </w:rPr>
              <w:t>0</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Included in standard license fees is support for all end-user learners. Enterprise Support with dedicated senior team members and a dedicated engagement manager supporting 2 named admins start at $500/month.</w:t>
            </w:r>
          </w:p>
        </w:tc>
      </w:tr>
      <w:tr w:rsidTr="005D10CF">
        <w:tblPrEx>
          <w:tblW w:w="9450" w:type="dxa"/>
          <w:jc w:val="center"/>
          <w:tblLayout w:type="fixed"/>
          <w:tblCellMar>
            <w:left w:w="0" w:type="dxa"/>
            <w:right w:w="0" w:type="dxa"/>
          </w:tblCellMar>
          <w:tblLook w:val="04A0"/>
        </w:tblPrEx>
        <w:trPr>
          <w:trHeight w:val="69"/>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color w:val="0000FF"/>
                <w:sz w:val="20"/>
                <w:szCs w:val="20"/>
              </w:rPr>
              <w:t>OTHER: Pricing &amp; Details TBD if necessary</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b/>
                <w:bCs/>
                <w:sz w:val="20"/>
                <w:szCs w:val="20"/>
              </w:rPr>
              <w:t>-</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P="005D10CF">
            <w:pPr>
              <w:rPr>
                <w:rFonts w:ascii="Calibri" w:hAnsi="Calibri"/>
                <w:sz w:val="18"/>
                <w:szCs w:val="18"/>
              </w:rPr>
            </w:pPr>
            <w:r>
              <w:rPr>
                <w:rFonts w:ascii="Arial" w:hAnsi="Arial" w:cs="Arial"/>
                <w:sz w:val="20"/>
                <w:szCs w:val="20"/>
              </w:rPr>
              <w:t>0</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F10D78" w:rsidP="005D10CF">
            <w:pPr>
              <w:rPr>
                <w:rFonts w:ascii="Calibri" w:hAnsi="Calibri"/>
                <w:b/>
                <w:sz w:val="18"/>
                <w:szCs w:val="18"/>
              </w:rPr>
            </w:pPr>
            <w:r>
              <w:rPr>
                <w:rFonts w:ascii="Arial" w:hAnsi="Arial" w:cs="Arial"/>
                <w:sz w:val="20"/>
                <w:szCs w:val="20"/>
              </w:rPr>
              <w:t xml:space="preserve">TBD: *Custom development deemed necessary by SAGES *Migration of enrollment history with amounts paid </w:t>
            </w:r>
          </w:p>
        </w:tc>
      </w:tr>
      <w:tr w:rsidTr="005D10CF">
        <w:tblPrEx>
          <w:tblW w:w="9450" w:type="dxa"/>
          <w:jc w:val="center"/>
          <w:tblLayout w:type="fixed"/>
          <w:tblCellMar>
            <w:left w:w="0" w:type="dxa"/>
            <w:right w:w="0" w:type="dxa"/>
          </w:tblCellMar>
          <w:tblLook w:val="04A0"/>
        </w:tblPrEx>
        <w:trPr>
          <w:trHeight w:val="69"/>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rPr>
                <w:rFonts w:ascii="Arial" w:hAnsi="Arial" w:cs="Arial"/>
                <w:color w:val="0000FF"/>
                <w:sz w:val="20"/>
                <w:szCs w:val="20"/>
              </w:rPr>
            </w:pPr>
            <w:r>
              <w:rPr>
                <w:rFonts w:ascii="Arial" w:hAnsi="Arial" w:cs="Arial"/>
                <w:b/>
                <w:bCs/>
                <w:color w:val="0000FF"/>
                <w:sz w:val="20"/>
                <w:szCs w:val="20"/>
              </w:rPr>
              <w:t>Estimate of standard services</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rPr>
                <w:rFonts w:ascii="Arial" w:hAnsi="Arial" w:cs="Arial"/>
                <w:b/>
                <w:bCs/>
                <w:sz w:val="20"/>
                <w:szCs w:val="20"/>
              </w:rPr>
            </w:pPr>
            <w:r>
              <w:rPr>
                <w:rFonts w:ascii="Arial" w:hAnsi="Arial" w:cs="Arial"/>
                <w:sz w:val="20"/>
                <w:szCs w:val="20"/>
              </w:rPr>
              <w:t>204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rPr>
                <w:rFonts w:ascii="Arial" w:hAnsi="Arial" w:cs="Arial"/>
                <w:sz w:val="20"/>
                <w:szCs w:val="20"/>
              </w:rPr>
            </w:pPr>
            <w:r>
              <w:rPr>
                <w:rFonts w:ascii="Arial" w:hAnsi="Arial" w:cs="Arial"/>
                <w:sz w:val="20"/>
                <w:szCs w:val="20"/>
              </w:rPr>
              <w:t>29,107</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rPr>
                <w:rFonts w:ascii="Arial" w:hAnsi="Arial" w:cs="Arial"/>
                <w:sz w:val="20"/>
                <w:szCs w:val="20"/>
              </w:rPr>
            </w:pPr>
          </w:p>
        </w:tc>
      </w:tr>
      <w:tr w:rsidTr="005D10CF">
        <w:tblPrEx>
          <w:tblW w:w="9450" w:type="dxa"/>
          <w:jc w:val="center"/>
          <w:tblLayout w:type="fixed"/>
          <w:tblCellMar>
            <w:left w:w="0" w:type="dxa"/>
            <w:right w:w="0" w:type="dxa"/>
          </w:tblCellMar>
          <w:tblLook w:val="04A0"/>
        </w:tblPrEx>
        <w:trPr>
          <w:trHeight w:val="69"/>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color w:val="0000FF"/>
                <w:sz w:val="20"/>
                <w:szCs w:val="20"/>
              </w:rPr>
            </w:pPr>
            <w:r>
              <w:rPr>
                <w:rFonts w:ascii="Arial" w:hAnsi="Arial" w:cs="Arial"/>
                <w:b/>
                <w:bCs/>
                <w:color w:val="0000FF"/>
                <w:sz w:val="20"/>
                <w:szCs w:val="20"/>
              </w:rPr>
              <w:t>Estimate of optional services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b/>
                <w:bCs/>
                <w:sz w:val="20"/>
                <w:szCs w:val="20"/>
              </w:rPr>
            </w:pPr>
            <w:r>
              <w:rPr>
                <w:rFonts w:ascii="Arial" w:hAnsi="Arial" w:cs="Arial"/>
                <w:sz w:val="20"/>
                <w:szCs w:val="20"/>
              </w:rPr>
              <w:t>120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sz w:val="20"/>
                <w:szCs w:val="20"/>
              </w:rPr>
            </w:pPr>
            <w:r>
              <w:rPr>
                <w:rFonts w:ascii="Arial" w:hAnsi="Arial" w:cs="Arial"/>
                <w:sz w:val="20"/>
                <w:szCs w:val="20"/>
              </w:rPr>
              <w:t>26,694</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sz w:val="20"/>
                <w:szCs w:val="20"/>
              </w:rPr>
            </w:pPr>
          </w:p>
        </w:tc>
      </w:tr>
      <w:tr w:rsidTr="005D10CF">
        <w:tblPrEx>
          <w:tblW w:w="9450" w:type="dxa"/>
          <w:jc w:val="center"/>
          <w:tblLayout w:type="fixed"/>
          <w:tblCellMar>
            <w:left w:w="0" w:type="dxa"/>
            <w:right w:w="0" w:type="dxa"/>
          </w:tblCellMar>
          <w:tblLook w:val="04A0"/>
        </w:tblPrEx>
        <w:trPr>
          <w:trHeight w:val="69"/>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rPr>
                <w:rFonts w:ascii="Arial" w:hAnsi="Arial" w:cs="Arial"/>
                <w:color w:val="0000FF"/>
                <w:sz w:val="20"/>
                <w:szCs w:val="20"/>
              </w:rPr>
            </w:pPr>
            <w:r>
              <w:rPr>
                <w:rFonts w:ascii="Arial" w:hAnsi="Arial" w:cs="Arial"/>
                <w:b/>
                <w:bCs/>
                <w:color w:val="0000FF"/>
                <w:sz w:val="20"/>
                <w:szCs w:val="20"/>
              </w:rPr>
              <w:t>Sub-Total all estimated fees</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rPr>
                <w:rFonts w:ascii="Arial" w:hAnsi="Arial" w:cs="Arial"/>
                <w:b/>
                <w:bCs/>
                <w:sz w:val="20"/>
                <w:szCs w:val="20"/>
              </w:rPr>
            </w:pPr>
            <w:r>
              <w:rPr>
                <w:rFonts w:ascii="Arial" w:hAnsi="Arial" w:cs="Arial"/>
                <w:b/>
                <w:bCs/>
                <w:sz w:val="20"/>
                <w:szCs w:val="20"/>
              </w:rPr>
              <w:t>324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rPr>
                <w:rFonts w:ascii="Arial" w:hAnsi="Arial" w:cs="Arial"/>
                <w:sz w:val="20"/>
                <w:szCs w:val="20"/>
              </w:rPr>
            </w:pPr>
            <w:r>
              <w:rPr>
                <w:rFonts w:ascii="Arial" w:hAnsi="Arial" w:cs="Arial"/>
                <w:b/>
                <w:bCs/>
                <w:sz w:val="20"/>
                <w:szCs w:val="20"/>
              </w:rPr>
              <w:t>55,801</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P="005D10CF">
            <w:pPr>
              <w:rPr>
                <w:rFonts w:ascii="Arial" w:hAnsi="Arial" w:cs="Arial"/>
                <w:sz w:val="20"/>
                <w:szCs w:val="20"/>
              </w:rPr>
            </w:pPr>
          </w:p>
        </w:tc>
      </w:tr>
      <w:tr w:rsidTr="005D10CF">
        <w:tblPrEx>
          <w:tblW w:w="9450" w:type="dxa"/>
          <w:jc w:val="center"/>
          <w:tblLayout w:type="fixed"/>
          <w:tblCellMar>
            <w:left w:w="0" w:type="dxa"/>
            <w:right w:w="0" w:type="dxa"/>
          </w:tblCellMar>
          <w:tblLook w:val="04A0"/>
        </w:tblPrEx>
        <w:trPr>
          <w:trHeight w:val="69"/>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color w:val="0000FF"/>
                <w:sz w:val="20"/>
                <w:szCs w:val="20"/>
              </w:rPr>
            </w:pPr>
            <w:r>
              <w:rPr>
                <w:rFonts w:ascii="Arial" w:hAnsi="Arial" w:cs="Arial"/>
                <w:color w:val="0000FF"/>
                <w:sz w:val="20"/>
                <w:szCs w:val="20"/>
              </w:rPr>
              <w:t>Final adjustments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b/>
                <w:bCs/>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sz w:val="20"/>
                <w:szCs w:val="20"/>
              </w:rPr>
            </w:pP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sz w:val="20"/>
                <w:szCs w:val="20"/>
              </w:rPr>
            </w:pPr>
            <w:r>
              <w:rPr>
                <w:rFonts w:ascii="Arial" w:hAnsi="Arial" w:cs="Arial"/>
                <w:sz w:val="20"/>
                <w:szCs w:val="20"/>
              </w:rPr>
              <w:t>The standard hourly rates were decreased</w:t>
            </w:r>
          </w:p>
        </w:tc>
      </w:tr>
      <w:tr w:rsidTr="005D10CF">
        <w:tblPrEx>
          <w:tblW w:w="9450" w:type="dxa"/>
          <w:jc w:val="center"/>
          <w:tblLayout w:type="fixed"/>
          <w:tblCellMar>
            <w:left w:w="0" w:type="dxa"/>
            <w:right w:w="0" w:type="dxa"/>
          </w:tblCellMar>
          <w:tblLook w:val="04A0"/>
        </w:tblPrEx>
        <w:trPr>
          <w:trHeight w:val="69"/>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color w:val="0000FF"/>
                <w:sz w:val="20"/>
                <w:szCs w:val="20"/>
              </w:rPr>
            </w:pPr>
            <w:r>
              <w:rPr>
                <w:rFonts w:ascii="Arial" w:hAnsi="Arial" w:cs="Arial"/>
                <w:b/>
                <w:bCs/>
                <w:color w:val="0000FF"/>
                <w:sz w:val="20"/>
                <w:szCs w:val="20"/>
              </w:rPr>
              <w:t>Total Cost Estimated</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b/>
                <w:bCs/>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sz w:val="20"/>
                <w:szCs w:val="20"/>
              </w:rPr>
            </w:pPr>
            <w:r>
              <w:rPr>
                <w:rFonts w:ascii="Arial" w:hAnsi="Arial" w:cs="Arial"/>
                <w:b/>
                <w:bCs/>
                <w:sz w:val="20"/>
                <w:szCs w:val="20"/>
              </w:rPr>
              <w:t>55,801</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P="005D10CF">
            <w:pPr>
              <w:rPr>
                <w:rFonts w:ascii="Arial" w:hAnsi="Arial" w:cs="Arial"/>
                <w:sz w:val="20"/>
                <w:szCs w:val="20"/>
              </w:rPr>
            </w:pPr>
            <w:r>
              <w:rPr>
                <w:rFonts w:ascii="Arial" w:hAnsi="Arial" w:cs="Arial"/>
                <w:sz w:val="20"/>
                <w:szCs w:val="20"/>
              </w:rPr>
              <w:t>Total estimated costs</w:t>
            </w:r>
          </w:p>
        </w:tc>
      </w:tr>
    </w:tbl>
    <w:p w:rsidR="00EA1BAB" w:rsidRPr="00710990" w:rsidP="00FB375A">
      <w:pPr>
        <w:pStyle w:val="Heading2"/>
      </w:pPr>
      <w:r w:rsidRPr="00710990">
        <w:t>RECURRING COST</w:t>
      </w:r>
    </w:p>
    <w:p w:rsidR="00EA1BAB" w:rsidRPr="007D4FBF" w:rsidP="00756F45">
      <w:pPr>
        <w:pStyle w:val="ListParagraph"/>
        <w:numPr>
          <w:ilvl w:val="0"/>
          <w:numId w:val="26"/>
        </w:numPr>
        <w:spacing w:after="120"/>
        <w:jc w:val="both"/>
        <w:rPr>
          <w:del w:id="13" w:author=" " w:date="0001-01-01T00:00:00Z"/>
          <w:rFonts w:asciiTheme="majorHAnsi" w:hAnsiTheme="majorHAnsi"/>
          <w:b/>
          <w:sz w:val="22"/>
          <w:szCs w:val="22"/>
        </w:rPr>
      </w:pPr>
      <w:r w:rsidRPr="00756F45">
        <w:rPr>
          <w:rFonts w:asciiTheme="majorHAnsi" w:hAnsiTheme="majorHAnsi"/>
          <w:b/>
          <w:sz w:val="22"/>
          <w:szCs w:val="22"/>
        </w:rPr>
        <w:t>Renewal year pricing</w:t>
      </w:r>
      <w:r w:rsidRPr="00756F45">
        <w:rPr>
          <w:rFonts w:asciiTheme="majorHAnsi" w:hAnsiTheme="majorHAnsi"/>
          <w:sz w:val="22"/>
          <w:szCs w:val="22"/>
        </w:rPr>
        <w:t xml:space="preserve">:  To be mutually agreed upon </w:t>
      </w:r>
      <w:r w:rsidRPr="00756F45">
        <w:rPr>
          <w:rFonts w:asciiTheme="majorHAnsi" w:hAnsiTheme="majorHAnsi"/>
          <w:b/>
          <w:sz w:val="22"/>
          <w:szCs w:val="22"/>
          <w:u w:val="single"/>
        </w:rPr>
        <w:t>within 90 days prior</w:t>
      </w:r>
      <w:r w:rsidRPr="00756F45">
        <w:rPr>
          <w:rFonts w:asciiTheme="majorHAnsi" w:hAnsiTheme="majorHAnsi"/>
          <w:sz w:val="22"/>
          <w:szCs w:val="22"/>
        </w:rPr>
        <w:t xml:space="preserve"> to term expiration. If no renewal agreement is made, same pricing and terms are renewed</w:t>
      </w:r>
      <w:ins w:id="14" w:author=" " w:date="0001-01-01T00:00:00Z">
        <w:r w:rsidRPr="00710990" w:rsidR="00756F45">
          <w:rPr>
            <w:rFonts w:asciiTheme="majorHAnsi" w:hAnsiTheme="majorHAnsi"/>
            <w:color w:val="404040" w:themeColor="text1" w:themeTint="BF"/>
            <w:sz w:val="22"/>
            <w:szCs w:val="22"/>
          </w:rPr>
          <w:t>, the contract is auto renewed</w:t>
        </w:r>
      </w:ins>
      <w:ins w:id="15" w:author=" " w:date="0001-01-01T00:00:00Z">
        <w:r w:rsidR="00756F45">
          <w:rPr>
            <w:rFonts w:asciiTheme="majorHAnsi" w:hAnsiTheme="majorHAnsi"/>
            <w:color w:val="404040" w:themeColor="text1" w:themeTint="BF"/>
            <w:sz w:val="22"/>
            <w:szCs w:val="22"/>
          </w:rPr>
          <w:t xml:space="preserve"> at the flat rate of _________ and said flat rate will continue to be charged for _______ years. At the conclusion of said renewal period, the parties will agree upon a new flat rate to be charged and the number of years that new flat rate will be charged.</w:t>
        </w:r>
      </w:ins>
      <w:ins w:id="16" w:author=" " w:date="0001-01-01T00:00:00Z">
        <w:r w:rsidRPr="00710990" w:rsidR="00756F45">
          <w:rPr>
            <w:rFonts w:asciiTheme="majorHAnsi" w:hAnsiTheme="majorHAnsi"/>
            <w:color w:val="404040" w:themeColor="text1" w:themeTint="BF"/>
            <w:sz w:val="22"/>
            <w:szCs w:val="22"/>
          </w:rPr>
          <w:t xml:space="preserve"> </w:t>
        </w:r>
      </w:ins>
      <w:bookmarkStart w:id="17" w:name="_GoBack"/>
      <w:bookmarkEnd w:id="17"/>
      <w:r w:rsidRPr="00756F45">
        <w:rPr>
          <w:rFonts w:asciiTheme="majorHAnsi" w:hAnsiTheme="majorHAnsi"/>
          <w:sz w:val="22"/>
          <w:szCs w:val="22"/>
        </w:rPr>
        <w:t xml:space="preserve"> </w:t>
      </w:r>
      <w:del w:id="18" w:author=" " w:date="0001-01-01T00:00:00Z">
        <w:r w:rsidRPr="00756F45">
          <w:rPr>
            <w:rFonts w:asciiTheme="majorHAnsi" w:hAnsiTheme="majorHAnsi"/>
            <w:sz w:val="22"/>
            <w:szCs w:val="22"/>
          </w:rPr>
          <w:delText>unless otherwise cancelled by either party within fort</w:delText>
        </w:r>
      </w:del>
      <w:del w:id="19" w:author=" " w:date="0001-01-01T00:00:00Z">
        <w:r w:rsidRPr="00756F45">
          <w:rPr>
            <w:rFonts w:asciiTheme="majorHAnsi" w:hAnsiTheme="majorHAnsi"/>
            <w:sz w:val="22"/>
            <w:szCs w:val="22"/>
          </w:rPr>
          <w:delText>y-five (45) days of contract expiration.</w:delText>
        </w:r>
      </w:del>
      <w:del w:id="20" w:author=" " w:date="0001-01-01T00:00:00Z">
        <w:r w:rsidRPr="00710990">
          <w:rPr>
            <w:rFonts w:asciiTheme="majorHAnsi" w:hAnsiTheme="majorHAnsi"/>
            <w:sz w:val="22"/>
            <w:szCs w:val="22"/>
          </w:rPr>
          <w:delText xml:space="preserve"> </w:delText>
        </w:r>
      </w:del>
    </w:p>
    <w:p w:rsidR="00EA1BAB" w:rsidRPr="00756F45" w:rsidP="00756F45">
      <w:pPr>
        <w:pStyle w:val="ListParagraph"/>
        <w:numPr>
          <w:ilvl w:val="0"/>
          <w:numId w:val="26"/>
        </w:numPr>
        <w:spacing w:after="120"/>
        <w:jc w:val="both"/>
        <w:rPr>
          <w:rFonts w:asciiTheme="majorHAnsi" w:hAnsiTheme="majorHAnsi"/>
          <w:b/>
          <w:sz w:val="22"/>
          <w:szCs w:val="22"/>
        </w:rPr>
      </w:pPr>
      <w:r w:rsidRPr="00756F45">
        <w:rPr>
          <w:rFonts w:asciiTheme="majorHAnsi" w:hAnsiTheme="majorHAnsi"/>
          <w:b/>
          <w:sz w:val="22"/>
          <w:szCs w:val="22"/>
        </w:rPr>
        <w:t>Recurring fees are:</w:t>
      </w:r>
      <w:r w:rsidRPr="00756F45">
        <w:rPr>
          <w:rFonts w:asciiTheme="majorHAnsi" w:hAnsiTheme="majorHAnsi"/>
          <w:sz w:val="22"/>
          <w:szCs w:val="22"/>
        </w:rPr>
        <w:t xml:space="preserve">  Software License</w:t>
      </w:r>
      <w:r w:rsidRPr="00756F45" w:rsidR="00FB375A">
        <w:rPr>
          <w:rFonts w:asciiTheme="majorHAnsi" w:hAnsiTheme="majorHAnsi"/>
          <w:sz w:val="22"/>
          <w:szCs w:val="22"/>
        </w:rPr>
        <w:t xml:space="preserve"> and staging site</w:t>
      </w:r>
      <w:r w:rsidRPr="00756F45">
        <w:rPr>
          <w:rFonts w:asciiTheme="majorHAnsi" w:hAnsiTheme="majorHAnsi"/>
          <w:sz w:val="22"/>
          <w:szCs w:val="22"/>
        </w:rPr>
        <w:t xml:space="preserve">, billed </w:t>
      </w:r>
      <w:r w:rsidRPr="00756F45" w:rsidR="00FB375A">
        <w:rPr>
          <w:rFonts w:asciiTheme="majorHAnsi" w:hAnsiTheme="majorHAnsi"/>
          <w:sz w:val="22"/>
          <w:szCs w:val="22"/>
        </w:rPr>
        <w:t>annually on anniversary date</w:t>
      </w:r>
      <w:r w:rsidRPr="00756F45">
        <w:rPr>
          <w:rFonts w:asciiTheme="majorHAnsi" w:hAnsiTheme="majorHAnsi"/>
          <w:sz w:val="22"/>
          <w:szCs w:val="22"/>
        </w:rPr>
        <w:t>.</w:t>
      </w:r>
    </w:p>
    <w:p w:rsidR="00EA1BAB" w:rsidRPr="00710990" w:rsidP="00FB375A">
      <w:pPr>
        <w:pStyle w:val="Heading2"/>
      </w:pPr>
      <w:r w:rsidRPr="00710990">
        <w:t>License Limitations and Caps</w:t>
      </w:r>
    </w:p>
    <w:p w:rsidR="00EA1BAB" w:rsidRPr="00710990" w:rsidP="00EA1BAB">
      <w:pPr>
        <w:rPr>
          <w:rFonts w:asciiTheme="majorHAnsi" w:hAnsiTheme="majorHAnsi"/>
          <w:b/>
          <w:color w:val="595959" w:themeColor="text1" w:themeTint="A6"/>
        </w:rPr>
      </w:pPr>
    </w:p>
    <w:tbl>
      <w:tblPr>
        <w:tblW w:w="0" w:type="auto"/>
        <w:tblInd w:w="378" w:type="dxa"/>
        <w:tblBorders>
          <w:insideH w:val="single" w:sz="8" w:space="0" w:color="BFBFBF" w:themeColor="background1" w:themeShade="BF"/>
        </w:tblBorders>
        <w:tblLook w:val="04A0"/>
      </w:tblPr>
      <w:tblGrid>
        <w:gridCol w:w="2206"/>
        <w:gridCol w:w="1304"/>
        <w:gridCol w:w="6480"/>
      </w:tblGrid>
      <w:tr w:rsidTr="00EA1BAB">
        <w:tblPrEx>
          <w:tblW w:w="0" w:type="auto"/>
          <w:tblInd w:w="378" w:type="dxa"/>
          <w:tblBorders>
            <w:insideH w:val="single" w:sz="8" w:space="0" w:color="BFBFBF" w:themeColor="background1" w:themeShade="BF"/>
          </w:tblBorders>
          <w:tblLook w:val="04A0"/>
        </w:tblPrEx>
        <w:trPr>
          <w:trHeight w:val="316"/>
        </w:trPr>
        <w:tc>
          <w:tcPr>
            <w:tcW w:w="2206" w:type="dxa"/>
            <w:shd w:val="clear" w:color="000000" w:fill="E6E6E6"/>
            <w:vAlign w:val="center"/>
            <w:hideMark/>
          </w:tcPr>
          <w:p w:rsidR="00EA1BAB" w:rsidRPr="00710990" w:rsidP="00EA1BAB">
            <w:pPr>
              <w:jc w:val="center"/>
              <w:rPr>
                <w:rFonts w:asciiTheme="majorHAnsi" w:hAnsiTheme="majorHAnsi"/>
                <w:b/>
                <w:bCs/>
              </w:rPr>
            </w:pPr>
            <w:r w:rsidRPr="00710990">
              <w:rPr>
                <w:rFonts w:asciiTheme="majorHAnsi" w:hAnsiTheme="majorHAnsi"/>
                <w:b/>
                <w:bCs/>
              </w:rPr>
              <w:t>Item</w:t>
            </w:r>
          </w:p>
        </w:tc>
        <w:tc>
          <w:tcPr>
            <w:tcW w:w="1304" w:type="dxa"/>
            <w:shd w:val="clear" w:color="000000" w:fill="E6E6E6"/>
            <w:vAlign w:val="center"/>
            <w:hideMark/>
          </w:tcPr>
          <w:p w:rsidR="00EA1BAB" w:rsidRPr="00710990" w:rsidP="00EA1BAB">
            <w:pPr>
              <w:jc w:val="center"/>
              <w:rPr>
                <w:rFonts w:asciiTheme="majorHAnsi" w:hAnsiTheme="majorHAnsi"/>
                <w:b/>
                <w:bCs/>
              </w:rPr>
            </w:pPr>
            <w:r w:rsidRPr="00710990">
              <w:rPr>
                <w:rFonts w:asciiTheme="majorHAnsi" w:hAnsiTheme="majorHAnsi"/>
                <w:b/>
                <w:bCs/>
              </w:rPr>
              <w:t>Costs</w:t>
            </w:r>
          </w:p>
        </w:tc>
        <w:tc>
          <w:tcPr>
            <w:tcW w:w="6480" w:type="dxa"/>
            <w:shd w:val="clear" w:color="000000" w:fill="E6E6E6"/>
            <w:vAlign w:val="center"/>
            <w:hideMark/>
          </w:tcPr>
          <w:p w:rsidR="00EA1BAB" w:rsidRPr="00710990" w:rsidP="00EA1BAB">
            <w:pPr>
              <w:jc w:val="center"/>
              <w:rPr>
                <w:rFonts w:asciiTheme="majorHAnsi" w:hAnsiTheme="majorHAnsi"/>
                <w:b/>
                <w:bCs/>
              </w:rPr>
            </w:pPr>
            <w:r w:rsidRPr="00710990">
              <w:rPr>
                <w:rFonts w:asciiTheme="majorHAnsi" w:hAnsiTheme="majorHAnsi"/>
                <w:b/>
                <w:bCs/>
              </w:rPr>
              <w:t>Details</w:t>
            </w:r>
          </w:p>
        </w:tc>
      </w:tr>
      <w:tr w:rsidTr="00FB375A">
        <w:tblPrEx>
          <w:tblW w:w="0" w:type="auto"/>
          <w:tblInd w:w="378" w:type="dxa"/>
          <w:tblLook w:val="04A0"/>
        </w:tblPrEx>
        <w:trPr>
          <w:trHeight w:val="631"/>
        </w:trPr>
        <w:tc>
          <w:tcPr>
            <w:tcW w:w="2206" w:type="dxa"/>
            <w:shd w:val="clear" w:color="000000" w:fill="DBE5F1"/>
            <w:vAlign w:val="center"/>
            <w:hideMark/>
          </w:tcPr>
          <w:p w:rsidR="00EA1BAB" w:rsidRPr="00710990" w:rsidP="00FB375A">
            <w:pPr>
              <w:jc w:val="center"/>
              <w:rPr>
                <w:rFonts w:asciiTheme="majorHAnsi" w:hAnsiTheme="majorHAnsi"/>
              </w:rPr>
            </w:pPr>
            <w:r w:rsidRPr="00710990">
              <w:rPr>
                <w:rFonts w:asciiTheme="majorHAnsi" w:hAnsiTheme="majorHAnsi"/>
              </w:rPr>
              <w:t>Content Hosting Fee</w:t>
            </w:r>
          </w:p>
        </w:tc>
        <w:tc>
          <w:tcPr>
            <w:tcW w:w="1304" w:type="dxa"/>
            <w:shd w:val="clear" w:color="auto" w:fill="auto"/>
            <w:vAlign w:val="center"/>
            <w:hideMark/>
          </w:tcPr>
          <w:p w:rsidR="00EA1BAB" w:rsidRPr="00710990" w:rsidP="00FB375A">
            <w:pPr>
              <w:jc w:val="center"/>
              <w:rPr>
                <w:rFonts w:asciiTheme="majorHAnsi" w:hAnsiTheme="majorHAnsi"/>
                <w:bCs/>
                <w:color w:val="auto"/>
                <w:sz w:val="22"/>
                <w:szCs w:val="22"/>
              </w:rPr>
            </w:pPr>
            <w:r w:rsidRPr="00710990">
              <w:rPr>
                <w:rFonts w:asciiTheme="majorHAnsi" w:hAnsiTheme="majorHAnsi"/>
                <w:bCs/>
                <w:color w:val="auto"/>
                <w:sz w:val="22"/>
                <w:szCs w:val="22"/>
              </w:rPr>
              <w:t>$ 0</w:t>
            </w:r>
          </w:p>
        </w:tc>
        <w:tc>
          <w:tcPr>
            <w:tcW w:w="6480" w:type="dxa"/>
            <w:shd w:val="clear" w:color="auto" w:fill="auto"/>
            <w:vAlign w:val="center"/>
            <w:hideMark/>
          </w:tcPr>
          <w:p w:rsidR="00EA1BAB" w:rsidRPr="00710990" w:rsidP="00FB375A">
            <w:pPr>
              <w:rPr>
                <w:rFonts w:asciiTheme="majorHAnsi" w:hAnsiTheme="majorHAnsi"/>
                <w:color w:val="auto"/>
                <w:sz w:val="22"/>
                <w:szCs w:val="22"/>
              </w:rPr>
            </w:pPr>
            <w:r>
              <w:rPr>
                <w:rFonts w:asciiTheme="majorHAnsi" w:hAnsiTheme="majorHAnsi"/>
                <w:color w:val="auto"/>
                <w:sz w:val="22"/>
                <w:szCs w:val="22"/>
              </w:rPr>
              <w:t>YourMembership</w:t>
            </w:r>
            <w:r w:rsidRPr="00710990">
              <w:rPr>
                <w:rFonts w:asciiTheme="majorHAnsi" w:hAnsiTheme="majorHAnsi"/>
                <w:color w:val="auto"/>
                <w:sz w:val="22"/>
                <w:szCs w:val="22"/>
              </w:rPr>
              <w:t xml:space="preserve"> will provide hosting services for educational content uploaded to the learning platform. </w:t>
            </w:r>
          </w:p>
        </w:tc>
      </w:tr>
      <w:tr w:rsidTr="00FB375A">
        <w:tblPrEx>
          <w:tblW w:w="0" w:type="auto"/>
          <w:tblInd w:w="378" w:type="dxa"/>
          <w:tblLook w:val="04A0"/>
        </w:tblPrEx>
        <w:trPr>
          <w:trHeight w:val="1177"/>
        </w:trPr>
        <w:tc>
          <w:tcPr>
            <w:tcW w:w="2206" w:type="dxa"/>
            <w:shd w:val="clear" w:color="000000" w:fill="DBE5F1"/>
            <w:vAlign w:val="center"/>
            <w:hideMark/>
          </w:tcPr>
          <w:p w:rsidR="00EA1BAB" w:rsidRPr="00710990" w:rsidP="00FB375A">
            <w:pPr>
              <w:jc w:val="center"/>
              <w:rPr>
                <w:rFonts w:asciiTheme="majorHAnsi" w:hAnsiTheme="majorHAnsi"/>
              </w:rPr>
            </w:pPr>
            <w:r w:rsidRPr="00710990">
              <w:rPr>
                <w:rFonts w:asciiTheme="majorHAnsi" w:hAnsiTheme="majorHAnsi"/>
              </w:rPr>
              <w:t>Video Delivery</w:t>
            </w:r>
          </w:p>
        </w:tc>
        <w:tc>
          <w:tcPr>
            <w:tcW w:w="1304" w:type="dxa"/>
            <w:shd w:val="clear" w:color="auto" w:fill="auto"/>
            <w:vAlign w:val="center"/>
            <w:hideMark/>
          </w:tcPr>
          <w:p w:rsidR="00EA1BAB" w:rsidRPr="00710990" w:rsidP="00FB375A">
            <w:pPr>
              <w:jc w:val="center"/>
              <w:rPr>
                <w:rFonts w:asciiTheme="majorHAnsi" w:hAnsiTheme="majorHAnsi"/>
                <w:bCs/>
                <w:color w:val="auto"/>
                <w:sz w:val="22"/>
                <w:szCs w:val="22"/>
              </w:rPr>
            </w:pPr>
            <w:r w:rsidRPr="00710990">
              <w:rPr>
                <w:rFonts w:asciiTheme="majorHAnsi" w:hAnsiTheme="majorHAnsi"/>
                <w:bCs/>
                <w:color w:val="auto"/>
                <w:sz w:val="22"/>
                <w:szCs w:val="22"/>
              </w:rPr>
              <w:t>Included in license costs.</w:t>
            </w:r>
            <w:r w:rsidRPr="00710990" w:rsidR="002B4749">
              <w:rPr>
                <w:rFonts w:asciiTheme="majorHAnsi" w:hAnsiTheme="majorHAnsi"/>
                <w:bCs/>
                <w:color w:val="auto"/>
                <w:sz w:val="22"/>
                <w:szCs w:val="22"/>
              </w:rPr>
              <w:t xml:space="preserve"> </w:t>
            </w:r>
            <w:r w:rsidRPr="00710990">
              <w:rPr>
                <w:rFonts w:asciiTheme="majorHAnsi" w:hAnsiTheme="majorHAnsi"/>
                <w:bCs/>
                <w:color w:val="auto"/>
                <w:sz w:val="22"/>
                <w:szCs w:val="22"/>
              </w:rPr>
              <w:t>See caps below</w:t>
            </w:r>
          </w:p>
        </w:tc>
        <w:tc>
          <w:tcPr>
            <w:tcW w:w="6480" w:type="dxa"/>
            <w:shd w:val="clear" w:color="auto" w:fill="auto"/>
            <w:vAlign w:val="center"/>
            <w:hideMark/>
          </w:tcPr>
          <w:p w:rsidR="00EA1BAB" w:rsidRPr="00710990" w:rsidP="00FB375A">
            <w:pPr>
              <w:rPr>
                <w:rFonts w:asciiTheme="majorHAnsi" w:hAnsiTheme="majorHAnsi"/>
                <w:color w:val="auto"/>
                <w:sz w:val="22"/>
                <w:szCs w:val="22"/>
              </w:rPr>
            </w:pPr>
            <w:r>
              <w:rPr>
                <w:rFonts w:asciiTheme="majorHAnsi" w:hAnsiTheme="majorHAnsi"/>
                <w:color w:val="auto"/>
                <w:sz w:val="22"/>
                <w:szCs w:val="22"/>
              </w:rPr>
              <w:t>YourMembership</w:t>
            </w:r>
            <w:r w:rsidRPr="00710990">
              <w:rPr>
                <w:rFonts w:asciiTheme="majorHAnsi" w:hAnsiTheme="majorHAnsi"/>
                <w:color w:val="auto"/>
                <w:sz w:val="22"/>
                <w:szCs w:val="22"/>
              </w:rPr>
              <w:t xml:space="preserve"> will provide hosting services for educational content in stand-alone video format, on a specialized Content Delivery Network or hosting infrastructure. This specialized service has dedicated infrastructure especially designed for smooth video delivery. </w:t>
            </w:r>
          </w:p>
        </w:tc>
      </w:tr>
      <w:tr w:rsidTr="00FB375A">
        <w:tblPrEx>
          <w:tblW w:w="0" w:type="auto"/>
          <w:tblInd w:w="378" w:type="dxa"/>
          <w:tblLook w:val="04A0"/>
        </w:tblPrEx>
        <w:trPr>
          <w:trHeight w:val="691"/>
        </w:trPr>
        <w:tc>
          <w:tcPr>
            <w:tcW w:w="2206" w:type="dxa"/>
            <w:shd w:val="clear" w:color="000000" w:fill="DBE5F1"/>
            <w:vAlign w:val="center"/>
            <w:hideMark/>
          </w:tcPr>
          <w:p w:rsidR="00EA1BAB" w:rsidRPr="00710990" w:rsidP="00FB375A">
            <w:pPr>
              <w:jc w:val="center"/>
              <w:rPr>
                <w:rFonts w:asciiTheme="majorHAnsi" w:hAnsiTheme="majorHAnsi"/>
              </w:rPr>
            </w:pPr>
            <w:r w:rsidRPr="00710990">
              <w:rPr>
                <w:rFonts w:asciiTheme="majorHAnsi" w:hAnsiTheme="majorHAnsi"/>
              </w:rPr>
              <w:t>Video Bandwidth Limits</w:t>
            </w:r>
          </w:p>
        </w:tc>
        <w:tc>
          <w:tcPr>
            <w:tcW w:w="1304" w:type="dxa"/>
            <w:shd w:val="clear" w:color="auto" w:fill="auto"/>
            <w:vAlign w:val="center"/>
            <w:hideMark/>
          </w:tcPr>
          <w:p w:rsidR="00EA1BAB" w:rsidRPr="00710990" w:rsidP="00FB375A">
            <w:pPr>
              <w:jc w:val="center"/>
              <w:rPr>
                <w:rFonts w:asciiTheme="majorHAnsi" w:hAnsiTheme="majorHAnsi"/>
                <w:bCs/>
                <w:color w:val="auto"/>
                <w:sz w:val="22"/>
                <w:szCs w:val="22"/>
              </w:rPr>
            </w:pPr>
            <w:r w:rsidRPr="00710990">
              <w:rPr>
                <w:rFonts w:asciiTheme="majorHAnsi" w:hAnsiTheme="majorHAnsi"/>
                <w:bCs/>
                <w:color w:val="auto"/>
                <w:sz w:val="22"/>
                <w:szCs w:val="22"/>
              </w:rPr>
              <w:t>250 GB</w:t>
            </w:r>
          </w:p>
        </w:tc>
        <w:tc>
          <w:tcPr>
            <w:tcW w:w="6480" w:type="dxa"/>
            <w:shd w:val="clear" w:color="auto" w:fill="auto"/>
            <w:vAlign w:val="center"/>
            <w:hideMark/>
          </w:tcPr>
          <w:p w:rsidR="00EA1BAB" w:rsidRPr="00710990" w:rsidP="00FB375A">
            <w:pPr>
              <w:rPr>
                <w:rFonts w:asciiTheme="majorHAnsi" w:hAnsiTheme="majorHAnsi"/>
                <w:color w:val="auto"/>
                <w:sz w:val="22"/>
                <w:szCs w:val="22"/>
              </w:rPr>
            </w:pPr>
            <w:r w:rsidRPr="00710990">
              <w:rPr>
                <w:rFonts w:asciiTheme="majorHAnsi" w:hAnsiTheme="majorHAnsi"/>
                <w:color w:val="auto"/>
                <w:sz w:val="22"/>
                <w:szCs w:val="22"/>
              </w:rPr>
              <w:t>Video streaming bandwidth limit per month</w:t>
            </w:r>
          </w:p>
        </w:tc>
      </w:tr>
      <w:tr w:rsidTr="00FB375A">
        <w:tblPrEx>
          <w:tblW w:w="0" w:type="auto"/>
          <w:tblInd w:w="378" w:type="dxa"/>
          <w:tblLook w:val="04A0"/>
        </w:tblPrEx>
        <w:trPr>
          <w:trHeight w:val="631"/>
        </w:trPr>
        <w:tc>
          <w:tcPr>
            <w:tcW w:w="2206" w:type="dxa"/>
            <w:shd w:val="clear" w:color="000000" w:fill="DBE5F1"/>
            <w:vAlign w:val="center"/>
            <w:hideMark/>
          </w:tcPr>
          <w:p w:rsidR="00EA1BAB" w:rsidRPr="00710990" w:rsidP="00FB375A">
            <w:pPr>
              <w:jc w:val="center"/>
              <w:rPr>
                <w:rFonts w:asciiTheme="majorHAnsi" w:hAnsiTheme="majorHAnsi"/>
              </w:rPr>
            </w:pPr>
            <w:r w:rsidRPr="00710990">
              <w:rPr>
                <w:rFonts w:asciiTheme="majorHAnsi" w:hAnsiTheme="majorHAnsi"/>
              </w:rPr>
              <w:t>Video Overage Fees</w:t>
            </w:r>
          </w:p>
        </w:tc>
        <w:tc>
          <w:tcPr>
            <w:tcW w:w="1304" w:type="dxa"/>
            <w:shd w:val="clear" w:color="auto" w:fill="auto"/>
            <w:vAlign w:val="center"/>
            <w:hideMark/>
          </w:tcPr>
          <w:p w:rsidR="00EA1BAB" w:rsidRPr="00710990" w:rsidP="00FB375A">
            <w:pPr>
              <w:jc w:val="center"/>
              <w:rPr>
                <w:rFonts w:asciiTheme="majorHAnsi" w:hAnsiTheme="majorHAnsi"/>
                <w:sz w:val="22"/>
                <w:szCs w:val="22"/>
              </w:rPr>
            </w:pPr>
            <w:r w:rsidRPr="00710990">
              <w:rPr>
                <w:rFonts w:asciiTheme="majorHAnsi" w:hAnsiTheme="majorHAnsi"/>
                <w:sz w:val="22"/>
                <w:szCs w:val="22"/>
              </w:rPr>
              <w:t>$ 1 per GB over/month</w:t>
            </w:r>
          </w:p>
        </w:tc>
        <w:tc>
          <w:tcPr>
            <w:tcW w:w="6480" w:type="dxa"/>
            <w:shd w:val="clear" w:color="auto" w:fill="auto"/>
            <w:vAlign w:val="center"/>
            <w:hideMark/>
          </w:tcPr>
          <w:p w:rsidR="00EA1BAB" w:rsidRPr="00710990" w:rsidP="00FB375A">
            <w:pPr>
              <w:rPr>
                <w:rFonts w:asciiTheme="majorHAnsi" w:hAnsiTheme="majorHAnsi"/>
                <w:color w:val="auto"/>
                <w:sz w:val="22"/>
                <w:szCs w:val="22"/>
              </w:rPr>
            </w:pPr>
            <w:r w:rsidRPr="00710990">
              <w:rPr>
                <w:rFonts w:asciiTheme="majorHAnsi" w:hAnsiTheme="majorHAnsi"/>
                <w:color w:val="auto"/>
                <w:sz w:val="22"/>
                <w:szCs w:val="22"/>
              </w:rPr>
              <w:t>Overage fees of $1 (one)/GB/MONTH</w:t>
            </w:r>
          </w:p>
        </w:tc>
      </w:tr>
      <w:tr w:rsidTr="00FB375A">
        <w:tblPrEx>
          <w:tblW w:w="0" w:type="auto"/>
          <w:tblInd w:w="378" w:type="dxa"/>
          <w:tblLook w:val="04A0"/>
        </w:tblPrEx>
        <w:trPr>
          <w:trHeight w:val="631"/>
        </w:trPr>
        <w:tc>
          <w:tcPr>
            <w:tcW w:w="2206" w:type="dxa"/>
            <w:shd w:val="clear" w:color="000000" w:fill="DBE5F1"/>
            <w:vAlign w:val="center"/>
            <w:hideMark/>
          </w:tcPr>
          <w:p w:rsidR="00EA1BAB" w:rsidRPr="00710990" w:rsidP="00FB375A">
            <w:pPr>
              <w:jc w:val="center"/>
              <w:rPr>
                <w:rFonts w:asciiTheme="majorHAnsi" w:hAnsiTheme="majorHAnsi"/>
              </w:rPr>
            </w:pPr>
            <w:r w:rsidRPr="00710990">
              <w:rPr>
                <w:rFonts w:asciiTheme="majorHAnsi" w:hAnsiTheme="majorHAnsi"/>
              </w:rPr>
              <w:t>Course Storage Limits</w:t>
            </w:r>
          </w:p>
        </w:tc>
        <w:tc>
          <w:tcPr>
            <w:tcW w:w="1304" w:type="dxa"/>
            <w:shd w:val="clear" w:color="auto" w:fill="auto"/>
            <w:vAlign w:val="center"/>
            <w:hideMark/>
          </w:tcPr>
          <w:p w:rsidR="00EA1BAB" w:rsidRPr="00710990" w:rsidP="00FB375A">
            <w:pPr>
              <w:jc w:val="center"/>
              <w:rPr>
                <w:rFonts w:asciiTheme="majorHAnsi" w:hAnsiTheme="majorHAnsi"/>
                <w:bCs/>
                <w:color w:val="auto"/>
                <w:sz w:val="22"/>
                <w:szCs w:val="22"/>
              </w:rPr>
            </w:pPr>
            <w:r>
              <w:rPr>
                <w:rFonts w:asciiTheme="majorHAnsi" w:hAnsiTheme="majorHAnsi"/>
                <w:bCs/>
                <w:color w:val="auto"/>
                <w:sz w:val="22"/>
                <w:szCs w:val="22"/>
              </w:rPr>
              <w:t>1</w:t>
            </w:r>
            <w:r w:rsidRPr="00710990">
              <w:rPr>
                <w:rFonts w:asciiTheme="majorHAnsi" w:hAnsiTheme="majorHAnsi"/>
                <w:bCs/>
                <w:color w:val="auto"/>
                <w:sz w:val="22"/>
                <w:szCs w:val="22"/>
              </w:rPr>
              <w:t xml:space="preserve"> </w:t>
            </w:r>
            <w:r>
              <w:rPr>
                <w:rFonts w:asciiTheme="majorHAnsi" w:hAnsiTheme="majorHAnsi"/>
                <w:bCs/>
                <w:color w:val="auto"/>
                <w:sz w:val="22"/>
                <w:szCs w:val="22"/>
              </w:rPr>
              <w:t>T</w:t>
            </w:r>
            <w:r w:rsidRPr="00710990">
              <w:rPr>
                <w:rFonts w:asciiTheme="majorHAnsi" w:hAnsiTheme="majorHAnsi"/>
                <w:bCs/>
                <w:color w:val="auto"/>
                <w:sz w:val="22"/>
                <w:szCs w:val="22"/>
              </w:rPr>
              <w:t>B</w:t>
            </w:r>
          </w:p>
        </w:tc>
        <w:tc>
          <w:tcPr>
            <w:tcW w:w="6480" w:type="dxa"/>
            <w:shd w:val="clear" w:color="auto" w:fill="auto"/>
            <w:vAlign w:val="center"/>
            <w:hideMark/>
          </w:tcPr>
          <w:p w:rsidR="00EA1BAB" w:rsidRPr="00710990" w:rsidP="00FB375A">
            <w:pPr>
              <w:rPr>
                <w:rFonts w:asciiTheme="majorHAnsi" w:hAnsiTheme="majorHAnsi"/>
                <w:color w:val="auto"/>
                <w:sz w:val="22"/>
                <w:szCs w:val="22"/>
              </w:rPr>
            </w:pPr>
            <w:r w:rsidRPr="00710990">
              <w:rPr>
                <w:rFonts w:asciiTheme="majorHAnsi" w:hAnsiTheme="majorHAnsi"/>
                <w:color w:val="auto"/>
                <w:sz w:val="22"/>
                <w:szCs w:val="22"/>
              </w:rPr>
              <w:t xml:space="preserve">Course storage per month </w:t>
            </w:r>
          </w:p>
        </w:tc>
      </w:tr>
      <w:tr w:rsidTr="00FB375A">
        <w:tblPrEx>
          <w:tblW w:w="0" w:type="auto"/>
          <w:tblInd w:w="378" w:type="dxa"/>
          <w:tblLook w:val="04A0"/>
        </w:tblPrEx>
        <w:trPr>
          <w:trHeight w:val="631"/>
        </w:trPr>
        <w:tc>
          <w:tcPr>
            <w:tcW w:w="2206" w:type="dxa"/>
            <w:shd w:val="clear" w:color="000000" w:fill="DBE5F1"/>
            <w:vAlign w:val="center"/>
            <w:hideMark/>
          </w:tcPr>
          <w:p w:rsidR="00EA1BAB" w:rsidRPr="00710990" w:rsidP="00FB375A">
            <w:pPr>
              <w:jc w:val="center"/>
              <w:rPr>
                <w:rFonts w:asciiTheme="majorHAnsi" w:hAnsiTheme="majorHAnsi"/>
              </w:rPr>
            </w:pPr>
            <w:r w:rsidRPr="00710990">
              <w:rPr>
                <w:rFonts w:asciiTheme="majorHAnsi" w:hAnsiTheme="majorHAnsi"/>
              </w:rPr>
              <w:t>Admin support</w:t>
            </w:r>
          </w:p>
        </w:tc>
        <w:tc>
          <w:tcPr>
            <w:tcW w:w="1304" w:type="dxa"/>
            <w:shd w:val="clear" w:color="auto" w:fill="auto"/>
            <w:vAlign w:val="center"/>
            <w:hideMark/>
          </w:tcPr>
          <w:p w:rsidR="00EA1BAB" w:rsidRPr="00710990" w:rsidP="00FB375A">
            <w:pPr>
              <w:jc w:val="center"/>
              <w:rPr>
                <w:rFonts w:asciiTheme="majorHAnsi" w:hAnsiTheme="majorHAnsi"/>
                <w:bCs/>
                <w:color w:val="auto"/>
                <w:sz w:val="22"/>
                <w:szCs w:val="22"/>
              </w:rPr>
            </w:pPr>
            <w:r>
              <w:rPr>
                <w:rFonts w:asciiTheme="majorHAnsi" w:hAnsiTheme="majorHAnsi"/>
                <w:sz w:val="22"/>
                <w:szCs w:val="22"/>
              </w:rPr>
              <w:t>Two</w:t>
            </w:r>
            <w:r w:rsidRPr="00710990">
              <w:rPr>
                <w:rFonts w:asciiTheme="majorHAnsi" w:hAnsiTheme="majorHAnsi"/>
                <w:sz w:val="22"/>
                <w:szCs w:val="22"/>
              </w:rPr>
              <w:t xml:space="preserve"> (</w:t>
            </w:r>
            <w:r>
              <w:rPr>
                <w:rFonts w:asciiTheme="majorHAnsi" w:hAnsiTheme="majorHAnsi"/>
                <w:sz w:val="22"/>
                <w:szCs w:val="22"/>
              </w:rPr>
              <w:t>2</w:t>
            </w:r>
            <w:r w:rsidRPr="00710990">
              <w:rPr>
                <w:rFonts w:asciiTheme="majorHAnsi" w:hAnsiTheme="majorHAnsi"/>
                <w:sz w:val="22"/>
                <w:szCs w:val="22"/>
              </w:rPr>
              <w:t>) named</w:t>
            </w:r>
          </w:p>
        </w:tc>
        <w:tc>
          <w:tcPr>
            <w:tcW w:w="6480" w:type="dxa"/>
            <w:shd w:val="clear" w:color="auto" w:fill="auto"/>
            <w:vAlign w:val="center"/>
            <w:hideMark/>
          </w:tcPr>
          <w:p w:rsidR="00EA1BAB" w:rsidRPr="00710990" w:rsidP="00FB375A">
            <w:pPr>
              <w:rPr>
                <w:rFonts w:asciiTheme="majorHAnsi" w:hAnsiTheme="majorHAnsi"/>
                <w:color w:val="auto"/>
                <w:sz w:val="22"/>
                <w:szCs w:val="22"/>
              </w:rPr>
            </w:pPr>
            <w:r w:rsidRPr="00710990">
              <w:rPr>
                <w:rFonts w:asciiTheme="majorHAnsi" w:hAnsiTheme="majorHAnsi"/>
                <w:color w:val="auto"/>
                <w:sz w:val="22"/>
                <w:szCs w:val="22"/>
              </w:rPr>
              <w:t xml:space="preserve">Standard agreements offer unlimited email support for one (1) named administrator. Additional staff can be supported as a professional service option.  Enterprise license contracts offer two (2) named administrators as a standard, at no additional fees. </w:t>
            </w:r>
          </w:p>
        </w:tc>
      </w:tr>
      <w:tr w:rsidTr="00FB375A">
        <w:tblPrEx>
          <w:tblW w:w="0" w:type="auto"/>
          <w:tblInd w:w="378" w:type="dxa"/>
          <w:tblLook w:val="04A0"/>
        </w:tblPrEx>
        <w:trPr>
          <w:trHeight w:val="646"/>
        </w:trPr>
        <w:tc>
          <w:tcPr>
            <w:tcW w:w="2206" w:type="dxa"/>
            <w:shd w:val="clear" w:color="000000" w:fill="DBE5F1"/>
            <w:vAlign w:val="center"/>
            <w:hideMark/>
          </w:tcPr>
          <w:p w:rsidR="00EA1BAB" w:rsidRPr="00710990" w:rsidP="00FB375A">
            <w:pPr>
              <w:jc w:val="center"/>
              <w:rPr>
                <w:rFonts w:asciiTheme="majorHAnsi" w:hAnsiTheme="majorHAnsi"/>
              </w:rPr>
            </w:pPr>
            <w:r w:rsidRPr="00710990">
              <w:rPr>
                <w:rFonts w:asciiTheme="majorHAnsi" w:hAnsiTheme="majorHAnsi"/>
              </w:rPr>
              <w:t>Custom Domain Fees</w:t>
            </w:r>
          </w:p>
        </w:tc>
        <w:tc>
          <w:tcPr>
            <w:tcW w:w="1304" w:type="dxa"/>
            <w:shd w:val="clear" w:color="auto" w:fill="auto"/>
            <w:vAlign w:val="center"/>
            <w:hideMark/>
          </w:tcPr>
          <w:p w:rsidR="00EA1BAB" w:rsidRPr="00710990" w:rsidP="00FB375A">
            <w:pPr>
              <w:jc w:val="center"/>
              <w:rPr>
                <w:rFonts w:asciiTheme="majorHAnsi" w:hAnsiTheme="majorHAnsi"/>
                <w:b/>
                <w:bCs/>
                <w:color w:val="auto"/>
                <w:sz w:val="22"/>
                <w:szCs w:val="22"/>
              </w:rPr>
            </w:pPr>
            <w:r w:rsidRPr="00710990">
              <w:rPr>
                <w:rFonts w:asciiTheme="majorHAnsi" w:hAnsiTheme="majorHAnsi"/>
                <w:b/>
                <w:bCs/>
                <w:color w:val="auto"/>
                <w:sz w:val="22"/>
                <w:szCs w:val="22"/>
              </w:rPr>
              <w:t>$</w:t>
            </w:r>
          </w:p>
        </w:tc>
        <w:tc>
          <w:tcPr>
            <w:tcW w:w="6480" w:type="dxa"/>
            <w:shd w:val="clear" w:color="auto" w:fill="auto"/>
            <w:vAlign w:val="center"/>
            <w:hideMark/>
          </w:tcPr>
          <w:p w:rsidR="00EA1BAB" w:rsidRPr="00710990" w:rsidP="00FB375A">
            <w:pPr>
              <w:rPr>
                <w:rFonts w:asciiTheme="majorHAnsi" w:hAnsiTheme="majorHAnsi"/>
                <w:color w:val="auto"/>
                <w:sz w:val="22"/>
                <w:szCs w:val="22"/>
              </w:rPr>
            </w:pPr>
            <w:r w:rsidRPr="00710990">
              <w:rPr>
                <w:rFonts w:asciiTheme="majorHAnsi" w:hAnsiTheme="majorHAnsi"/>
                <w:color w:val="auto"/>
                <w:sz w:val="22"/>
                <w:szCs w:val="22"/>
              </w:rPr>
              <w:t xml:space="preserve">If client secures a custom domain, there is a </w:t>
            </w:r>
            <w:r w:rsidRPr="00710990" w:rsidR="00F82EBE">
              <w:rPr>
                <w:rFonts w:asciiTheme="majorHAnsi" w:hAnsiTheme="majorHAnsi"/>
                <w:color w:val="auto"/>
                <w:sz w:val="22"/>
                <w:szCs w:val="22"/>
              </w:rPr>
              <w:t>one-time</w:t>
            </w:r>
            <w:r w:rsidRPr="00710990">
              <w:rPr>
                <w:rFonts w:asciiTheme="majorHAnsi" w:hAnsiTheme="majorHAnsi"/>
                <w:color w:val="auto"/>
                <w:sz w:val="22"/>
                <w:szCs w:val="22"/>
              </w:rPr>
              <w:t xml:space="preserve"> setup charge</w:t>
            </w:r>
          </w:p>
        </w:tc>
      </w:tr>
    </w:tbl>
    <w:p w:rsidR="00EA1BAB" w:rsidRPr="00710990" w:rsidP="00EA1BAB">
      <w:pPr>
        <w:rPr>
          <w:rFonts w:asciiTheme="majorHAnsi" w:hAnsiTheme="majorHAnsi"/>
        </w:rPr>
      </w:pPr>
    </w:p>
    <w:p w:rsidR="00EA1BAB" w:rsidRPr="00710990" w:rsidP="00FB375A">
      <w:pPr>
        <w:pStyle w:val="Heading2"/>
      </w:pPr>
      <w:r w:rsidRPr="00710990">
        <w:t>Other Fees: Optional</w:t>
      </w:r>
    </w:p>
    <w:p w:rsidR="00EA1BAB" w:rsidRPr="00710990" w:rsidP="00EA1BAB">
      <w:pPr>
        <w:rPr>
          <w:rFonts w:asciiTheme="majorHAnsi" w:hAnsiTheme="majorHAnsi"/>
        </w:rPr>
      </w:pPr>
    </w:p>
    <w:tbl>
      <w:tblPr>
        <w:tblW w:w="0" w:type="auto"/>
        <w:tblInd w:w="378" w:type="dxa"/>
        <w:tblBorders>
          <w:insideH w:val="single" w:sz="8" w:space="0" w:color="BFBFBF" w:themeColor="background1" w:themeShade="BF"/>
        </w:tblBorders>
        <w:tblLook w:val="04A0"/>
      </w:tblPr>
      <w:tblGrid>
        <w:gridCol w:w="2206"/>
        <w:gridCol w:w="1304"/>
        <w:gridCol w:w="6480"/>
      </w:tblGrid>
      <w:tr w:rsidTr="00EA1BAB">
        <w:tblPrEx>
          <w:tblW w:w="0" w:type="auto"/>
          <w:tblInd w:w="378" w:type="dxa"/>
          <w:tblBorders>
            <w:insideH w:val="single" w:sz="8" w:space="0" w:color="BFBFBF" w:themeColor="background1" w:themeShade="BF"/>
          </w:tblBorders>
          <w:tblLook w:val="04A0"/>
        </w:tblPrEx>
        <w:trPr>
          <w:trHeight w:val="316"/>
        </w:trPr>
        <w:tc>
          <w:tcPr>
            <w:tcW w:w="2206" w:type="dxa"/>
            <w:shd w:val="clear" w:color="000000" w:fill="E6E6E6"/>
            <w:vAlign w:val="center"/>
            <w:hideMark/>
          </w:tcPr>
          <w:p w:rsidR="00EA1BAB" w:rsidRPr="00710990" w:rsidP="00EA1BAB">
            <w:pPr>
              <w:jc w:val="center"/>
              <w:rPr>
                <w:rFonts w:asciiTheme="majorHAnsi" w:hAnsiTheme="majorHAnsi"/>
                <w:b/>
                <w:bCs/>
              </w:rPr>
            </w:pPr>
            <w:r w:rsidRPr="00710990">
              <w:rPr>
                <w:rFonts w:asciiTheme="majorHAnsi" w:hAnsiTheme="majorHAnsi"/>
                <w:b/>
                <w:bCs/>
              </w:rPr>
              <w:t>Item</w:t>
            </w:r>
          </w:p>
        </w:tc>
        <w:tc>
          <w:tcPr>
            <w:tcW w:w="1304" w:type="dxa"/>
            <w:shd w:val="clear" w:color="000000" w:fill="E6E6E6"/>
            <w:vAlign w:val="center"/>
            <w:hideMark/>
          </w:tcPr>
          <w:p w:rsidR="00EA1BAB" w:rsidRPr="00710990" w:rsidP="00EA1BAB">
            <w:pPr>
              <w:jc w:val="center"/>
              <w:rPr>
                <w:rFonts w:asciiTheme="majorHAnsi" w:hAnsiTheme="majorHAnsi"/>
                <w:b/>
                <w:bCs/>
              </w:rPr>
            </w:pPr>
            <w:r w:rsidRPr="00710990">
              <w:rPr>
                <w:rFonts w:asciiTheme="majorHAnsi" w:hAnsiTheme="majorHAnsi"/>
                <w:b/>
                <w:bCs/>
              </w:rPr>
              <w:t>Costs</w:t>
            </w:r>
          </w:p>
        </w:tc>
        <w:tc>
          <w:tcPr>
            <w:tcW w:w="6480" w:type="dxa"/>
            <w:shd w:val="clear" w:color="000000" w:fill="E6E6E6"/>
            <w:vAlign w:val="center"/>
            <w:hideMark/>
          </w:tcPr>
          <w:p w:rsidR="00EA1BAB" w:rsidRPr="00710990" w:rsidP="00EA1BAB">
            <w:pPr>
              <w:jc w:val="center"/>
              <w:rPr>
                <w:rFonts w:asciiTheme="majorHAnsi" w:hAnsiTheme="majorHAnsi"/>
                <w:b/>
                <w:bCs/>
              </w:rPr>
            </w:pPr>
            <w:r w:rsidRPr="00710990">
              <w:rPr>
                <w:rFonts w:asciiTheme="majorHAnsi" w:hAnsiTheme="majorHAnsi"/>
                <w:b/>
                <w:bCs/>
              </w:rPr>
              <w:t>Details</w:t>
            </w:r>
          </w:p>
        </w:tc>
      </w:tr>
      <w:tr w:rsidTr="00FB375A">
        <w:tblPrEx>
          <w:tblW w:w="0" w:type="auto"/>
          <w:tblInd w:w="378" w:type="dxa"/>
          <w:tblLook w:val="04A0"/>
        </w:tblPrEx>
        <w:trPr>
          <w:trHeight w:val="646"/>
        </w:trPr>
        <w:tc>
          <w:tcPr>
            <w:tcW w:w="2206" w:type="dxa"/>
            <w:shd w:val="clear" w:color="000000" w:fill="DBE5F1"/>
            <w:hideMark/>
          </w:tcPr>
          <w:p w:rsidR="00EA1BAB" w:rsidRPr="00710990" w:rsidP="00F82EBE">
            <w:pPr>
              <w:jc w:val="center"/>
              <w:rPr>
                <w:rFonts w:asciiTheme="majorHAnsi" w:hAnsiTheme="majorHAnsi"/>
              </w:rPr>
            </w:pPr>
            <w:r w:rsidRPr="00710990">
              <w:rPr>
                <w:rFonts w:asciiTheme="majorHAnsi" w:hAnsiTheme="majorHAnsi"/>
              </w:rPr>
              <w:t>Custom Domain Fees (Vanity URL)</w:t>
            </w:r>
          </w:p>
        </w:tc>
        <w:tc>
          <w:tcPr>
            <w:tcW w:w="1304" w:type="dxa"/>
            <w:shd w:val="clear" w:color="auto" w:fill="auto"/>
            <w:vAlign w:val="center"/>
            <w:hideMark/>
          </w:tcPr>
          <w:p w:rsidR="00EA1BAB" w:rsidRPr="00710990" w:rsidP="00FB375A">
            <w:pPr>
              <w:jc w:val="center"/>
              <w:rPr>
                <w:rFonts w:asciiTheme="majorHAnsi" w:hAnsiTheme="majorHAnsi"/>
                <w:b/>
                <w:bCs/>
                <w:color w:val="auto"/>
                <w:sz w:val="22"/>
                <w:szCs w:val="22"/>
              </w:rPr>
            </w:pPr>
            <w:r w:rsidRPr="00710990">
              <w:rPr>
                <w:rFonts w:asciiTheme="majorHAnsi" w:hAnsiTheme="majorHAnsi"/>
                <w:b/>
                <w:bCs/>
                <w:color w:val="auto"/>
                <w:sz w:val="22"/>
                <w:szCs w:val="22"/>
              </w:rPr>
              <w:t>$</w:t>
            </w:r>
            <w:r w:rsidRPr="00710990" w:rsidR="00065E51">
              <w:rPr>
                <w:rFonts w:asciiTheme="majorHAnsi" w:hAnsiTheme="majorHAnsi"/>
                <w:b/>
                <w:bCs/>
                <w:color w:val="auto"/>
                <w:sz w:val="22"/>
                <w:szCs w:val="22"/>
              </w:rPr>
              <w:t xml:space="preserve"> </w:t>
            </w:r>
          </w:p>
        </w:tc>
        <w:tc>
          <w:tcPr>
            <w:tcW w:w="6480" w:type="dxa"/>
            <w:shd w:val="clear" w:color="auto" w:fill="auto"/>
            <w:vAlign w:val="center"/>
            <w:hideMark/>
          </w:tcPr>
          <w:p w:rsidR="00EA1BAB" w:rsidRPr="00710990" w:rsidP="00FB375A">
            <w:pPr>
              <w:rPr>
                <w:rFonts w:asciiTheme="majorHAnsi" w:hAnsiTheme="majorHAnsi"/>
                <w:color w:val="auto"/>
                <w:sz w:val="22"/>
                <w:szCs w:val="22"/>
              </w:rPr>
            </w:pPr>
            <w:r w:rsidRPr="00710990">
              <w:rPr>
                <w:rFonts w:asciiTheme="majorHAnsi" w:hAnsiTheme="majorHAnsi"/>
                <w:color w:val="auto"/>
                <w:sz w:val="22"/>
                <w:szCs w:val="22"/>
              </w:rPr>
              <w:t xml:space="preserve">If client secures a custom domain, there is a </w:t>
            </w:r>
            <w:r w:rsidRPr="00710990" w:rsidR="00F82EBE">
              <w:rPr>
                <w:rFonts w:asciiTheme="majorHAnsi" w:hAnsiTheme="majorHAnsi"/>
                <w:color w:val="auto"/>
                <w:sz w:val="22"/>
                <w:szCs w:val="22"/>
              </w:rPr>
              <w:t>one-time</w:t>
            </w:r>
            <w:r w:rsidRPr="00710990">
              <w:rPr>
                <w:rFonts w:asciiTheme="majorHAnsi" w:hAnsiTheme="majorHAnsi"/>
                <w:color w:val="auto"/>
                <w:sz w:val="22"/>
                <w:szCs w:val="22"/>
              </w:rPr>
              <w:t xml:space="preserve"> setup charge</w:t>
            </w:r>
          </w:p>
        </w:tc>
      </w:tr>
    </w:tbl>
    <w:p w:rsidR="00EA1BAB" w:rsidP="00EA1BAB">
      <w:pPr>
        <w:rPr>
          <w:rFonts w:asciiTheme="majorHAnsi" w:hAnsiTheme="majorHAnsi"/>
        </w:rPr>
      </w:pPr>
    </w:p>
    <w:p w:rsidR="003F44BB" w:rsidRPr="00710990" w:rsidP="00EA1BAB">
      <w:pPr>
        <w:rPr>
          <w:rFonts w:asciiTheme="majorHAnsi" w:hAnsiTheme="majorHAnsi"/>
        </w:rPr>
      </w:pPr>
    </w:p>
    <w:p w:rsidR="00EA1BAB" w:rsidRPr="00710990" w:rsidP="00FB375A">
      <w:pPr>
        <w:pStyle w:val="Heading2"/>
      </w:pPr>
      <w:r w:rsidRPr="00710990">
        <w:t>STANDARD RATE TABLE</w:t>
      </w:r>
    </w:p>
    <w:p w:rsidR="00EA1BAB" w:rsidRPr="00710990" w:rsidP="00EA1BAB">
      <w:pPr>
        <w:rPr>
          <w:rFonts w:asciiTheme="majorHAnsi" w:hAnsiTheme="majorHAnsi"/>
          <w:sz w:val="22"/>
          <w:szCs w:val="22"/>
        </w:rPr>
      </w:pPr>
    </w:p>
    <w:p w:rsidR="00EA1BAB" w:rsidRPr="00710990" w:rsidP="00EA1BAB">
      <w:pPr>
        <w:jc w:val="both"/>
        <w:rPr>
          <w:rFonts w:asciiTheme="majorHAnsi" w:hAnsiTheme="majorHAnsi"/>
          <w:color w:val="595959" w:themeColor="text1" w:themeTint="A6"/>
          <w:sz w:val="22"/>
          <w:szCs w:val="22"/>
          <w:u w:val="single"/>
        </w:rPr>
      </w:pPr>
      <w:r w:rsidRPr="00710990">
        <w:rPr>
          <w:rFonts w:asciiTheme="majorHAnsi" w:hAnsiTheme="majorHAnsi"/>
          <w:color w:val="595959" w:themeColor="text1" w:themeTint="A6"/>
          <w:sz w:val="22"/>
          <w:szCs w:val="22"/>
        </w:rPr>
        <w:t xml:space="preserve">Standard rates are evaluated and adjusted annually.  Current year rates are as follows: </w:t>
      </w:r>
    </w:p>
    <w:p w:rsidR="00EA1BAB" w:rsidP="00EA1BAB">
      <w:pPr>
        <w:ind w:left="360"/>
        <w:rPr>
          <w:rFonts w:asciiTheme="majorHAnsi" w:hAnsiTheme="majorHAnsi"/>
          <w:color w:val="595959" w:themeColor="text1" w:themeTint="A6"/>
          <w:sz w:val="22"/>
          <w:szCs w:val="22"/>
        </w:rPr>
      </w:pPr>
    </w:p>
    <w:p w:rsidR="00D403B5" w:rsidP="00EA1BAB">
      <w:pPr>
        <w:ind w:left="360"/>
        <w:rPr>
          <w:rFonts w:asciiTheme="majorHAnsi" w:hAnsiTheme="majorHAnsi"/>
          <w:color w:val="595959" w:themeColor="text1" w:themeTint="A6"/>
          <w:sz w:val="22"/>
          <w:szCs w:val="22"/>
        </w:rPr>
      </w:pPr>
    </w:p>
    <w:p w:rsidR="00D403B5" w:rsidRPr="00710990" w:rsidP="00EA1BAB">
      <w:pPr>
        <w:ind w:left="360"/>
        <w:rPr>
          <w:rFonts w:asciiTheme="majorHAnsi" w:hAnsiTheme="majorHAnsi"/>
          <w:color w:val="595959" w:themeColor="text1" w:themeTint="A6"/>
          <w:sz w:val="22"/>
          <w:szCs w:val="22"/>
        </w:rPr>
      </w:pPr>
    </w:p>
    <w:tbl>
      <w:tblPr>
        <w:tblW w:w="7020" w:type="dxa"/>
        <w:tblInd w:w="720" w:type="dxa"/>
        <w:tblLook w:val="04A0"/>
      </w:tblPr>
      <w:tblGrid>
        <w:gridCol w:w="1566"/>
        <w:gridCol w:w="1291"/>
        <w:gridCol w:w="4163"/>
      </w:tblGrid>
      <w:tr w:rsidTr="008C007B">
        <w:tblPrEx>
          <w:tblW w:w="7020" w:type="dxa"/>
          <w:tblInd w:w="720" w:type="dxa"/>
          <w:tblLook w:val="04A0"/>
        </w:tblPrEx>
        <w:trPr>
          <w:trHeight w:val="315"/>
        </w:trPr>
        <w:tc>
          <w:tcPr>
            <w:tcW w:w="1566" w:type="dxa"/>
            <w:tcBorders>
              <w:top w:val="single" w:sz="8" w:space="0" w:color="auto"/>
              <w:left w:val="single" w:sz="8" w:space="0" w:color="auto"/>
              <w:bottom w:val="single" w:sz="8" w:space="0" w:color="auto"/>
              <w:right w:val="nil"/>
            </w:tcBorders>
            <w:shd w:val="clear" w:color="000000" w:fill="E6E6E6"/>
            <w:vAlign w:val="center"/>
            <w:hideMark/>
          </w:tcPr>
          <w:p w:rsidR="00EA1BAB" w:rsidRPr="00710990" w:rsidP="00EA1BAB">
            <w:pPr>
              <w:jc w:val="center"/>
              <w:rPr>
                <w:rFonts w:asciiTheme="majorHAnsi" w:hAnsiTheme="majorHAnsi"/>
                <w:b/>
                <w:bCs/>
              </w:rPr>
            </w:pPr>
            <w:r w:rsidRPr="00710990">
              <w:rPr>
                <w:rFonts w:asciiTheme="majorHAnsi" w:hAnsiTheme="majorHAnsi"/>
                <w:b/>
                <w:bCs/>
              </w:rPr>
              <w:t>Resource Type</w:t>
            </w:r>
          </w:p>
        </w:tc>
        <w:tc>
          <w:tcPr>
            <w:tcW w:w="1291" w:type="dxa"/>
            <w:tcBorders>
              <w:top w:val="single" w:sz="8" w:space="0" w:color="auto"/>
              <w:left w:val="single" w:sz="8" w:space="0" w:color="auto"/>
              <w:bottom w:val="single" w:sz="4" w:space="0" w:color="auto"/>
              <w:right w:val="single" w:sz="8" w:space="0" w:color="auto"/>
            </w:tcBorders>
            <w:shd w:val="clear" w:color="000000" w:fill="E6E6E6"/>
            <w:vAlign w:val="center"/>
            <w:hideMark/>
          </w:tcPr>
          <w:p w:rsidR="00EA1BAB" w:rsidRPr="00710990" w:rsidP="00EA1BAB">
            <w:pPr>
              <w:jc w:val="center"/>
              <w:rPr>
                <w:rFonts w:asciiTheme="majorHAnsi" w:hAnsiTheme="majorHAnsi"/>
                <w:b/>
                <w:bCs/>
              </w:rPr>
            </w:pPr>
            <w:r w:rsidRPr="00710990">
              <w:rPr>
                <w:rFonts w:asciiTheme="majorHAnsi" w:hAnsiTheme="majorHAnsi"/>
                <w:b/>
                <w:bCs/>
              </w:rPr>
              <w:t>Rate/Hour</w:t>
            </w:r>
          </w:p>
        </w:tc>
        <w:tc>
          <w:tcPr>
            <w:tcW w:w="4163" w:type="dxa"/>
            <w:tcBorders>
              <w:top w:val="single" w:sz="8" w:space="0" w:color="auto"/>
              <w:left w:val="nil"/>
              <w:bottom w:val="single" w:sz="4" w:space="0" w:color="auto"/>
              <w:right w:val="single" w:sz="8" w:space="0" w:color="auto"/>
            </w:tcBorders>
            <w:shd w:val="clear" w:color="000000" w:fill="E6E6E6"/>
            <w:vAlign w:val="center"/>
            <w:hideMark/>
          </w:tcPr>
          <w:p w:rsidR="00EA1BAB" w:rsidRPr="00710990" w:rsidP="00EA1BAB">
            <w:pPr>
              <w:jc w:val="center"/>
              <w:rPr>
                <w:rFonts w:asciiTheme="majorHAnsi" w:hAnsiTheme="majorHAnsi"/>
                <w:b/>
                <w:bCs/>
              </w:rPr>
            </w:pPr>
            <w:r w:rsidRPr="00710990">
              <w:rPr>
                <w:rFonts w:asciiTheme="majorHAnsi" w:hAnsiTheme="majorHAnsi"/>
                <w:b/>
                <w:bCs/>
              </w:rPr>
              <w:t>Details</w:t>
            </w:r>
          </w:p>
        </w:tc>
      </w:tr>
      <w:tr w:rsidTr="008C007B">
        <w:tblPrEx>
          <w:tblW w:w="7020" w:type="dxa"/>
          <w:tblInd w:w="720" w:type="dxa"/>
          <w:tblLook w:val="04A0"/>
        </w:tblPrEx>
        <w:trPr>
          <w:trHeight w:val="630"/>
        </w:trPr>
        <w:tc>
          <w:tcPr>
            <w:tcW w:w="1566" w:type="dxa"/>
            <w:tcBorders>
              <w:top w:val="nil"/>
              <w:left w:val="single" w:sz="8" w:space="0" w:color="auto"/>
              <w:bottom w:val="single" w:sz="4" w:space="0" w:color="auto"/>
              <w:right w:val="single" w:sz="4" w:space="0" w:color="auto"/>
            </w:tcBorders>
            <w:shd w:val="clear" w:color="000000" w:fill="DBE5F1"/>
            <w:vAlign w:val="center"/>
            <w:hideMark/>
          </w:tcPr>
          <w:p w:rsidR="00EA1BAB" w:rsidRPr="00710990" w:rsidP="00F82EBE">
            <w:pPr>
              <w:rPr>
                <w:rFonts w:asciiTheme="majorHAnsi" w:hAnsiTheme="majorHAnsi"/>
              </w:rPr>
            </w:pPr>
            <w:r w:rsidRPr="00710990">
              <w:rPr>
                <w:rFonts w:asciiTheme="majorHAnsi" w:hAnsiTheme="majorHAnsi"/>
              </w:rPr>
              <w:t>Professional Services</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1BAB" w:rsidRPr="00710990" w:rsidP="00EA1BAB">
            <w:pPr>
              <w:jc w:val="center"/>
              <w:rPr>
                <w:rFonts w:asciiTheme="majorHAnsi" w:hAnsiTheme="majorHAnsi"/>
                <w:b/>
                <w:bCs/>
                <w:color w:val="262626"/>
                <w:sz w:val="22"/>
                <w:szCs w:val="22"/>
              </w:rPr>
            </w:pPr>
            <w:r w:rsidRPr="00710990">
              <w:rPr>
                <w:rFonts w:asciiTheme="majorHAnsi" w:hAnsiTheme="majorHAnsi"/>
                <w:b/>
                <w:bCs/>
                <w:color w:val="262626"/>
                <w:sz w:val="22"/>
                <w:szCs w:val="22"/>
              </w:rPr>
              <w:t>$185</w:t>
            </w:r>
          </w:p>
        </w:tc>
        <w:tc>
          <w:tcPr>
            <w:tcW w:w="41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1BAB" w:rsidRPr="00710990" w:rsidP="00F82EBE">
            <w:pPr>
              <w:rPr>
                <w:rFonts w:asciiTheme="majorHAnsi" w:hAnsiTheme="majorHAnsi"/>
                <w:color w:val="262626"/>
                <w:sz w:val="22"/>
                <w:szCs w:val="22"/>
              </w:rPr>
            </w:pPr>
            <w:r w:rsidRPr="00710990">
              <w:rPr>
                <w:rFonts w:asciiTheme="majorHAnsi" w:hAnsiTheme="majorHAnsi"/>
                <w:color w:val="262626"/>
                <w:sz w:val="22"/>
                <w:szCs w:val="22"/>
              </w:rPr>
              <w:t>Including Project Manager and Data Resources</w:t>
            </w:r>
          </w:p>
        </w:tc>
      </w:tr>
      <w:tr w:rsidTr="008C007B">
        <w:tblPrEx>
          <w:tblW w:w="7020" w:type="dxa"/>
          <w:tblInd w:w="720" w:type="dxa"/>
          <w:tblLook w:val="04A0"/>
        </w:tblPrEx>
        <w:trPr>
          <w:trHeight w:val="630"/>
        </w:trPr>
        <w:tc>
          <w:tcPr>
            <w:tcW w:w="1566" w:type="dxa"/>
            <w:tcBorders>
              <w:top w:val="nil"/>
              <w:left w:val="single" w:sz="8" w:space="0" w:color="auto"/>
              <w:bottom w:val="nil"/>
              <w:right w:val="single" w:sz="4" w:space="0" w:color="auto"/>
            </w:tcBorders>
            <w:shd w:val="clear" w:color="000000" w:fill="DBE5F1"/>
            <w:vAlign w:val="center"/>
            <w:hideMark/>
          </w:tcPr>
          <w:p w:rsidR="00EA1BAB" w:rsidRPr="00710990" w:rsidP="00F82EBE">
            <w:pPr>
              <w:rPr>
                <w:rFonts w:asciiTheme="majorHAnsi" w:hAnsiTheme="majorHAnsi"/>
              </w:rPr>
            </w:pPr>
            <w:r w:rsidRPr="00710990">
              <w:rPr>
                <w:rFonts w:asciiTheme="majorHAnsi" w:hAnsiTheme="majorHAnsi"/>
              </w:rPr>
              <w:t>Development Services</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1BAB" w:rsidRPr="00710990" w:rsidP="00EA1BAB">
            <w:pPr>
              <w:jc w:val="center"/>
              <w:rPr>
                <w:rFonts w:asciiTheme="majorHAnsi" w:hAnsiTheme="majorHAnsi"/>
                <w:b/>
                <w:bCs/>
                <w:color w:val="auto"/>
                <w:sz w:val="22"/>
                <w:szCs w:val="22"/>
              </w:rPr>
            </w:pPr>
            <w:r w:rsidRPr="00710990">
              <w:rPr>
                <w:rFonts w:asciiTheme="majorHAnsi" w:hAnsiTheme="majorHAnsi"/>
                <w:b/>
                <w:bCs/>
                <w:color w:val="auto"/>
                <w:sz w:val="22"/>
                <w:szCs w:val="22"/>
              </w:rPr>
              <w:t>$225</w:t>
            </w:r>
          </w:p>
        </w:tc>
        <w:tc>
          <w:tcPr>
            <w:tcW w:w="41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1BAB" w:rsidRPr="00710990" w:rsidP="00F82EBE">
            <w:pPr>
              <w:rPr>
                <w:rFonts w:asciiTheme="majorHAnsi" w:hAnsiTheme="majorHAnsi"/>
                <w:color w:val="auto"/>
                <w:sz w:val="22"/>
                <w:szCs w:val="22"/>
              </w:rPr>
            </w:pPr>
            <w:r w:rsidRPr="00710990">
              <w:rPr>
                <w:rFonts w:asciiTheme="majorHAnsi" w:hAnsiTheme="majorHAnsi"/>
                <w:color w:val="auto"/>
                <w:sz w:val="22"/>
                <w:szCs w:val="22"/>
              </w:rPr>
              <w:t>Including Design/Architecture for Feature Customizations</w:t>
            </w:r>
          </w:p>
        </w:tc>
      </w:tr>
      <w:tr w:rsidTr="008C007B">
        <w:tblPrEx>
          <w:tblW w:w="7020" w:type="dxa"/>
          <w:tblInd w:w="720" w:type="dxa"/>
          <w:tblLook w:val="04A0"/>
        </w:tblPrEx>
        <w:trPr>
          <w:trHeight w:val="645"/>
        </w:trPr>
        <w:tc>
          <w:tcPr>
            <w:tcW w:w="1566" w:type="dxa"/>
            <w:tcBorders>
              <w:top w:val="single" w:sz="4" w:space="0" w:color="auto"/>
              <w:left w:val="single" w:sz="8" w:space="0" w:color="auto"/>
              <w:bottom w:val="single" w:sz="8" w:space="0" w:color="auto"/>
              <w:right w:val="single" w:sz="4" w:space="0" w:color="auto"/>
            </w:tcBorders>
            <w:shd w:val="clear" w:color="000000" w:fill="DBE5F1"/>
            <w:vAlign w:val="center"/>
            <w:hideMark/>
          </w:tcPr>
          <w:p w:rsidR="00EA1BAB" w:rsidRPr="00710990" w:rsidP="00F82EBE">
            <w:pPr>
              <w:rPr>
                <w:rFonts w:asciiTheme="majorHAnsi" w:hAnsiTheme="majorHAnsi"/>
              </w:rPr>
            </w:pPr>
            <w:r w:rsidRPr="00710990">
              <w:rPr>
                <w:rFonts w:asciiTheme="majorHAnsi" w:hAnsiTheme="majorHAnsi"/>
              </w:rPr>
              <w:t>Integration Services</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1BAB" w:rsidRPr="00710990" w:rsidP="00EA1BAB">
            <w:pPr>
              <w:jc w:val="center"/>
              <w:rPr>
                <w:rFonts w:asciiTheme="majorHAnsi" w:hAnsiTheme="majorHAnsi"/>
                <w:b/>
                <w:bCs/>
                <w:color w:val="auto"/>
                <w:sz w:val="22"/>
                <w:szCs w:val="22"/>
              </w:rPr>
            </w:pPr>
            <w:r w:rsidRPr="00710990">
              <w:rPr>
                <w:rFonts w:asciiTheme="majorHAnsi" w:hAnsiTheme="majorHAnsi"/>
                <w:b/>
                <w:bCs/>
                <w:color w:val="auto"/>
                <w:sz w:val="22"/>
                <w:szCs w:val="22"/>
              </w:rPr>
              <w:t>$225</w:t>
            </w:r>
          </w:p>
        </w:tc>
        <w:tc>
          <w:tcPr>
            <w:tcW w:w="41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1BAB" w:rsidRPr="00710990" w:rsidP="00F82EBE">
            <w:pPr>
              <w:rPr>
                <w:rFonts w:asciiTheme="majorHAnsi" w:hAnsiTheme="majorHAnsi"/>
                <w:color w:val="auto"/>
                <w:sz w:val="22"/>
                <w:szCs w:val="22"/>
              </w:rPr>
            </w:pPr>
            <w:r w:rsidRPr="00710990">
              <w:rPr>
                <w:rFonts w:asciiTheme="majorHAnsi" w:hAnsiTheme="majorHAnsi"/>
                <w:color w:val="auto"/>
                <w:sz w:val="22"/>
                <w:szCs w:val="22"/>
              </w:rPr>
              <w:t> </w:t>
            </w:r>
          </w:p>
        </w:tc>
      </w:tr>
    </w:tbl>
    <w:p w:rsidR="00EA1BAB" w:rsidRPr="00710990" w:rsidP="00FB375A">
      <w:pPr>
        <w:pStyle w:val="Heading2"/>
      </w:pPr>
      <w:r w:rsidRPr="00710990">
        <w:t>Pricing and Term Details</w:t>
      </w:r>
    </w:p>
    <w:tbl>
      <w:tblPr>
        <w:tblStyle w:val="TableGrid"/>
        <w:tblpPr w:leftFromText="180" w:rightFromText="180" w:vertAnchor="text" w:horzAnchor="page" w:tblpX="910" w:tblpY="266"/>
        <w:tblW w:w="0" w:type="auto"/>
        <w:tblBorders>
          <w:top w:val="nil"/>
          <w:left w:val="nil"/>
          <w:bottom w:val="nil"/>
          <w:right w:val="nil"/>
          <w:insideH w:val="outset" w:sz="2" w:space="0" w:color="A6A6A6" w:themeColor="background1" w:themeShade="A6"/>
          <w:insideV w:val="outset" w:sz="2" w:space="0" w:color="A6A6A6" w:themeColor="background1" w:themeShade="A6"/>
        </w:tblBorders>
        <w:tblLook w:val="04A0"/>
      </w:tblPr>
      <w:tblGrid>
        <w:gridCol w:w="1818"/>
        <w:gridCol w:w="8459"/>
      </w:tblGrid>
      <w:tr w:rsidTr="00EA1BAB">
        <w:tblPrEx>
          <w:tblW w:w="0" w:type="auto"/>
          <w:tblBorders>
            <w:top w:val="nil"/>
            <w:left w:val="nil"/>
            <w:bottom w:val="nil"/>
            <w:right w:val="nil"/>
            <w:insideH w:val="outset" w:sz="2" w:space="0" w:color="A6A6A6" w:themeColor="background1" w:themeShade="A6"/>
            <w:insideV w:val="outset" w:sz="2" w:space="0" w:color="A6A6A6" w:themeColor="background1" w:themeShade="A6"/>
          </w:tblBorders>
          <w:tblLook w:val="04A0"/>
        </w:tblPrEx>
        <w:tc>
          <w:tcPr>
            <w:tcW w:w="1818" w:type="dxa"/>
            <w:shd w:val="clear" w:color="auto" w:fill="DDD9C3" w:themeFill="background2" w:themeFillShade="E6"/>
          </w:tcPr>
          <w:p w:rsidR="00EA1BAB" w:rsidRPr="00710990" w:rsidP="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 xml:space="preserve">What is included in one-time fees? </w:t>
            </w:r>
          </w:p>
          <w:p w:rsidR="00EA1BAB" w:rsidRPr="00710990" w:rsidP="00EA1BAB">
            <w:pPr>
              <w:numPr>
                <w:ilvl w:val="0"/>
                <w:numId w:val="0"/>
              </w:numPr>
              <w:jc w:val="right"/>
              <w:rPr>
                <w:rFonts w:asciiTheme="majorHAnsi" w:hAnsiTheme="majorHAnsi"/>
                <w:b/>
                <w:color w:val="404040" w:themeColor="text1" w:themeTint="BF"/>
                <w:sz w:val="22"/>
                <w:szCs w:val="22"/>
              </w:rPr>
            </w:pPr>
          </w:p>
        </w:tc>
        <w:tc>
          <w:tcPr>
            <w:tcW w:w="8459" w:type="dxa"/>
          </w:tcPr>
          <w:p w:rsidR="00EA1BAB" w:rsidRPr="00710990" w:rsidP="00FB375A">
            <w:pPr>
              <w:pStyle w:val="ListParagraph"/>
              <w:numPr>
                <w:ilvl w:val="0"/>
                <w:numId w:val="30"/>
              </w:numPr>
              <w:spacing w:after="200" w:line="276" w:lineRule="auto"/>
              <w:ind w:left="360"/>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Typically, one-time fees include the costs related to discovery, configuration of features, integration with client’s systems, migration of content and or data, catalog setup, and initial customization of features. In summary, all the tasks related to preparing the site for a public launch. </w:t>
            </w:r>
          </w:p>
          <w:p w:rsidR="00EA1BAB" w:rsidRPr="00710990" w:rsidP="00FB375A">
            <w:pPr>
              <w:pStyle w:val="ListParagraph"/>
              <w:numPr>
                <w:ilvl w:val="0"/>
                <w:numId w:val="30"/>
              </w:numPr>
              <w:spacing w:after="200" w:line="276" w:lineRule="auto"/>
              <w:ind w:left="360"/>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The Discovery fees are the only one-time fee line item that is fixed at MSA signing, unless mutually agreed upon in writing. </w:t>
            </w:r>
          </w:p>
          <w:p w:rsidR="00EA1BAB" w:rsidRPr="00710990" w:rsidP="00FB375A">
            <w:pPr>
              <w:pStyle w:val="ListParagraph"/>
              <w:numPr>
                <w:ilvl w:val="0"/>
                <w:numId w:val="30"/>
              </w:numPr>
              <w:spacing w:after="200" w:line="276" w:lineRule="auto"/>
              <w:ind w:left="360"/>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At contract signing, the full cost of discovery billed.</w:t>
            </w:r>
          </w:p>
        </w:tc>
      </w:tr>
      <w:tr w:rsidTr="00EA1BAB">
        <w:tblPrEx>
          <w:tblW w:w="0" w:type="auto"/>
          <w:tblLook w:val="04A0"/>
        </w:tblPrEx>
        <w:tc>
          <w:tcPr>
            <w:tcW w:w="1818" w:type="dxa"/>
            <w:shd w:val="clear" w:color="auto" w:fill="DDD9C3" w:themeFill="background2" w:themeFillShade="E6"/>
          </w:tcPr>
          <w:p w:rsidR="00EA1BAB" w:rsidRPr="00710990" w:rsidP="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One-time fees billing</w:t>
            </w:r>
          </w:p>
        </w:tc>
        <w:tc>
          <w:tcPr>
            <w:tcW w:w="8459" w:type="dxa"/>
          </w:tcPr>
          <w:p w:rsidR="00EA1BAB" w:rsidRPr="00710990" w:rsidP="00FB375A">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One-time fees are billed based on milestones payments with key milestones at signing of Exhibit C and at pilot and production releases of the platform. </w:t>
            </w:r>
          </w:p>
        </w:tc>
      </w:tr>
      <w:tr w:rsidTr="00EA1BAB">
        <w:tblPrEx>
          <w:tblW w:w="0" w:type="auto"/>
          <w:tblLook w:val="04A0"/>
        </w:tblPrEx>
        <w:tc>
          <w:tcPr>
            <w:tcW w:w="1818" w:type="dxa"/>
            <w:shd w:val="clear" w:color="auto" w:fill="DDD9C3" w:themeFill="background2" w:themeFillShade="E6"/>
          </w:tcPr>
          <w:p w:rsidR="00EA1BAB" w:rsidRPr="00710990" w:rsidP="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 xml:space="preserve">Process of engagement </w:t>
            </w:r>
          </w:p>
          <w:p w:rsidR="00EA1BAB" w:rsidRPr="00710990" w:rsidP="00EA1BAB">
            <w:pPr>
              <w:numPr>
                <w:ilvl w:val="0"/>
                <w:numId w:val="0"/>
              </w:numPr>
              <w:jc w:val="right"/>
              <w:rPr>
                <w:rFonts w:asciiTheme="majorHAnsi" w:hAnsiTheme="majorHAnsi"/>
                <w:b/>
                <w:color w:val="404040" w:themeColor="text1" w:themeTint="BF"/>
                <w:sz w:val="22"/>
                <w:szCs w:val="22"/>
              </w:rPr>
            </w:pPr>
          </w:p>
        </w:tc>
        <w:tc>
          <w:tcPr>
            <w:tcW w:w="8459" w:type="dxa"/>
          </w:tcPr>
          <w:p w:rsidR="00EA1BAB" w:rsidRPr="00710990" w:rsidP="00FB375A">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For implementation, our process is as follows:</w:t>
            </w:r>
          </w:p>
          <w:p w:rsidR="00EA1BAB" w:rsidRPr="00710990" w:rsidP="00FB375A">
            <w:pPr>
              <w:numPr>
                <w:ilvl w:val="0"/>
                <w:numId w:val="0"/>
              </w:numPr>
              <w:rPr>
                <w:rFonts w:asciiTheme="majorHAnsi" w:hAnsiTheme="majorHAnsi"/>
                <w:color w:val="404040" w:themeColor="text1" w:themeTint="BF"/>
                <w:sz w:val="22"/>
                <w:szCs w:val="22"/>
              </w:rPr>
            </w:pPr>
          </w:p>
          <w:p w:rsidR="00EA1BAB" w:rsidRPr="00710990" w:rsidP="00FB375A">
            <w:pPr>
              <w:pStyle w:val="ListParagraph"/>
              <w:numPr>
                <w:ilvl w:val="0"/>
                <w:numId w:val="31"/>
              </w:numPr>
              <w:spacing w:after="200"/>
              <w:ind w:left="360"/>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Sign the Master Service Agreement for both parties to proceed to discovery at a fixed firm cost based on a set of hours necessary to conduct discovery.</w:t>
            </w:r>
          </w:p>
          <w:p w:rsidR="00EA1BAB" w:rsidRPr="00710990" w:rsidP="00FB375A">
            <w:pPr>
              <w:pStyle w:val="ListParagraph"/>
              <w:numPr>
                <w:ilvl w:val="0"/>
                <w:numId w:val="31"/>
              </w:numPr>
              <w:spacing w:after="200"/>
              <w:ind w:left="360"/>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Proceed thru discovery, and upon its completion, generate a Scope of </w:t>
            </w:r>
            <w:r w:rsidRPr="00710990" w:rsidR="00DA69C2">
              <w:rPr>
                <w:rFonts w:asciiTheme="majorHAnsi" w:hAnsiTheme="majorHAnsi"/>
                <w:color w:val="404040" w:themeColor="text1" w:themeTint="BF"/>
                <w:sz w:val="22"/>
                <w:szCs w:val="22"/>
              </w:rPr>
              <w:t>Work (</w:t>
            </w:r>
            <w:r w:rsidRPr="00710990">
              <w:rPr>
                <w:rFonts w:asciiTheme="majorHAnsi" w:hAnsiTheme="majorHAnsi"/>
                <w:color w:val="404040" w:themeColor="text1" w:themeTint="BF"/>
                <w:sz w:val="22"/>
                <w:szCs w:val="22"/>
              </w:rPr>
              <w:t>SOW) for implementation.</w:t>
            </w:r>
          </w:p>
          <w:p w:rsidR="00EA1BAB" w:rsidRPr="00710990" w:rsidP="00FB375A">
            <w:pPr>
              <w:pStyle w:val="ListParagraph"/>
              <w:numPr>
                <w:ilvl w:val="0"/>
                <w:numId w:val="31"/>
              </w:numPr>
              <w:spacing w:after="200"/>
              <w:ind w:left="360"/>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Proceed to implementation once both parties sign the SOW document. The SOW is a fixed firm bid contract detailing the scope of work to be done for implementation of your learning portal. It will detail all the work necessary to set the portal to your specifications. </w:t>
            </w:r>
          </w:p>
        </w:tc>
      </w:tr>
      <w:tr w:rsidTr="00EA1BAB">
        <w:tblPrEx>
          <w:tblW w:w="0" w:type="auto"/>
          <w:tblLook w:val="04A0"/>
        </w:tblPrEx>
        <w:tc>
          <w:tcPr>
            <w:tcW w:w="1818" w:type="dxa"/>
            <w:shd w:val="clear" w:color="auto" w:fill="DDD9C3" w:themeFill="background2" w:themeFillShade="E6"/>
          </w:tcPr>
          <w:p w:rsidR="00EA1BAB" w:rsidRPr="00710990" w:rsidP="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What is included in license fees</w:t>
            </w:r>
          </w:p>
          <w:p w:rsidR="00EA1BAB" w:rsidRPr="00710990" w:rsidP="00EA1BAB">
            <w:pPr>
              <w:numPr>
                <w:ilvl w:val="0"/>
                <w:numId w:val="0"/>
              </w:numPr>
              <w:jc w:val="right"/>
              <w:rPr>
                <w:rFonts w:asciiTheme="majorHAnsi" w:hAnsiTheme="majorHAnsi"/>
                <w:b/>
                <w:color w:val="404040" w:themeColor="text1" w:themeTint="BF"/>
                <w:sz w:val="22"/>
                <w:szCs w:val="22"/>
              </w:rPr>
            </w:pPr>
          </w:p>
        </w:tc>
        <w:tc>
          <w:tcPr>
            <w:tcW w:w="8459" w:type="dxa"/>
          </w:tcPr>
          <w:p w:rsidR="00EA1BAB" w:rsidRPr="00710990" w:rsidP="00B57A07">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License fees are the recurring fees associated with each active user of the system.  License fees are inclusive of access to modules specified in scope (unless otherwise outlined in contract), end-user support as defined in Exhibit B, maintenance, back-ups, disaster recovery, new features, and new versions of the system.  As a cloud-hosted SaaS provider (Software-as-a-Service), all clients receive and have the option to use all new standard features within modules in scope at no additional cost- unless otherwise detailed in writing.</w:t>
            </w:r>
          </w:p>
        </w:tc>
      </w:tr>
      <w:tr w:rsidTr="007030DC">
        <w:tblPrEx>
          <w:tblW w:w="0" w:type="auto"/>
          <w:tblLook w:val="04A0"/>
        </w:tblPrEx>
        <w:tc>
          <w:tcPr>
            <w:tcW w:w="1818" w:type="dxa"/>
            <w:shd w:val="clear" w:color="auto" w:fill="DDD9C3" w:themeFill="background2" w:themeFillShade="E6"/>
            <w:vAlign w:val="center"/>
          </w:tcPr>
          <w:p w:rsidR="00EA1BAB" w:rsidRPr="00710990" w:rsidP="007030DC">
            <w:pPr>
              <w:numPr>
                <w:ilvl w:val="0"/>
                <w:numId w:val="0"/>
              </w:numPr>
              <w:jc w:val="center"/>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How is the license fee determined?</w:t>
            </w:r>
          </w:p>
        </w:tc>
        <w:tc>
          <w:tcPr>
            <w:tcW w:w="8459" w:type="dxa"/>
          </w:tcPr>
          <w:p w:rsidR="00EA1BAB" w:rsidRPr="00710990" w:rsidP="00FB375A">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License fees</w:t>
            </w:r>
            <w:r w:rsidR="003F44BB">
              <w:rPr>
                <w:rFonts w:asciiTheme="majorHAnsi" w:hAnsiTheme="majorHAnsi"/>
                <w:color w:val="404040" w:themeColor="text1" w:themeTint="BF"/>
                <w:sz w:val="22"/>
                <w:szCs w:val="22"/>
              </w:rPr>
              <w:t xml:space="preserve"> are fixed for the first three (3) years. Beginning at year four (4), license fees will be</w:t>
            </w:r>
            <w:r w:rsidRPr="00710990">
              <w:rPr>
                <w:rFonts w:asciiTheme="majorHAnsi" w:hAnsiTheme="majorHAnsi"/>
                <w:color w:val="404040" w:themeColor="text1" w:themeTint="BF"/>
                <w:sz w:val="22"/>
                <w:szCs w:val="22"/>
              </w:rPr>
              <w:t xml:space="preserve"> determined using the number of active users in a given year and applying the active user count to the Software License Table</w:t>
            </w:r>
            <w:r w:rsidR="00D403B5">
              <w:rPr>
                <w:rFonts w:asciiTheme="majorHAnsi" w:hAnsiTheme="majorHAnsi"/>
                <w:color w:val="404040" w:themeColor="text1" w:themeTint="BF"/>
                <w:sz w:val="22"/>
                <w:szCs w:val="22"/>
              </w:rPr>
              <w:t>.</w:t>
            </w:r>
            <w:r w:rsidR="003F44BB">
              <w:rPr>
                <w:rFonts w:asciiTheme="majorHAnsi" w:hAnsiTheme="majorHAnsi"/>
                <w:color w:val="404040" w:themeColor="text1" w:themeTint="BF"/>
                <w:sz w:val="22"/>
                <w:szCs w:val="22"/>
              </w:rPr>
              <w:t xml:space="preserve"> </w:t>
            </w:r>
          </w:p>
        </w:tc>
      </w:tr>
      <w:tr w:rsidTr="007030DC">
        <w:tblPrEx>
          <w:tblW w:w="0" w:type="auto"/>
          <w:tblLook w:val="04A0"/>
        </w:tblPrEx>
        <w:tc>
          <w:tcPr>
            <w:tcW w:w="1818" w:type="dxa"/>
            <w:shd w:val="clear" w:color="auto" w:fill="DDD9C3" w:themeFill="background2" w:themeFillShade="E6"/>
            <w:vAlign w:val="center"/>
          </w:tcPr>
          <w:p w:rsidR="00EA1BAB" w:rsidRPr="00710990" w:rsidP="007030DC">
            <w:pPr>
              <w:numPr>
                <w:ilvl w:val="0"/>
                <w:numId w:val="0"/>
              </w:numPr>
              <w:jc w:val="center"/>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Software License Table</w:t>
            </w:r>
          </w:p>
          <w:p w:rsidR="00EA1BAB" w:rsidRPr="00710990" w:rsidP="007030DC">
            <w:pPr>
              <w:numPr>
                <w:ilvl w:val="0"/>
                <w:numId w:val="0"/>
              </w:numPr>
              <w:jc w:val="center"/>
              <w:rPr>
                <w:rFonts w:asciiTheme="majorHAnsi" w:hAnsiTheme="majorHAnsi"/>
                <w:b/>
                <w:color w:val="404040" w:themeColor="text1" w:themeTint="BF"/>
                <w:sz w:val="22"/>
                <w:szCs w:val="22"/>
              </w:rPr>
            </w:pPr>
          </w:p>
        </w:tc>
        <w:tc>
          <w:tcPr>
            <w:tcW w:w="8459" w:type="dxa"/>
          </w:tcPr>
          <w:p w:rsidR="00EA1BAB" w:rsidRPr="00710990" w:rsidP="007030DC">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The Software License Table is broken into a series of tiers.  Each tier represents a range of active users at a respective price; for example, one tier: 1,000 to 2,000 active users, is priced at a flat monthly fee for any range of users within this tier.  See Software License Table in this document. This would mean that the organization anticipates up to 2,000 unique users to take at least one course or assessment. A definition of “active user” appears below.</w:t>
            </w:r>
            <w:r w:rsidRPr="00710990" w:rsidR="002B4749">
              <w:rPr>
                <w:rFonts w:asciiTheme="majorHAnsi" w:hAnsiTheme="majorHAnsi"/>
                <w:color w:val="404040" w:themeColor="text1" w:themeTint="BF"/>
                <w:sz w:val="22"/>
                <w:szCs w:val="22"/>
              </w:rPr>
              <w:t xml:space="preserve"> </w:t>
            </w:r>
          </w:p>
        </w:tc>
      </w:tr>
      <w:tr w:rsidTr="007030DC">
        <w:tblPrEx>
          <w:tblW w:w="0" w:type="auto"/>
          <w:tblLook w:val="04A0"/>
        </w:tblPrEx>
        <w:tc>
          <w:tcPr>
            <w:tcW w:w="1818" w:type="dxa"/>
            <w:shd w:val="clear" w:color="auto" w:fill="DDD9C3" w:themeFill="background2" w:themeFillShade="E6"/>
            <w:vAlign w:val="center"/>
          </w:tcPr>
          <w:p w:rsidR="00EA1BAB" w:rsidRPr="00710990" w:rsidP="007030DC">
            <w:pPr>
              <w:numPr>
                <w:ilvl w:val="0"/>
                <w:numId w:val="0"/>
              </w:numPr>
              <w:jc w:val="center"/>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Active users defined</w:t>
            </w:r>
          </w:p>
          <w:p w:rsidR="00EA1BAB" w:rsidRPr="00710990" w:rsidP="007030DC">
            <w:pPr>
              <w:numPr>
                <w:ilvl w:val="0"/>
                <w:numId w:val="0"/>
              </w:numPr>
              <w:jc w:val="center"/>
              <w:rPr>
                <w:rFonts w:asciiTheme="majorHAnsi" w:hAnsiTheme="majorHAnsi"/>
                <w:b/>
                <w:color w:val="404040" w:themeColor="text1" w:themeTint="BF"/>
                <w:sz w:val="22"/>
                <w:szCs w:val="22"/>
              </w:rPr>
            </w:pPr>
          </w:p>
        </w:tc>
        <w:tc>
          <w:tcPr>
            <w:tcW w:w="8459" w:type="dxa"/>
          </w:tcPr>
          <w:p w:rsidR="00EA1BAB" w:rsidRPr="00710990" w:rsidP="00B57A07">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An active user is defined as a learner who takes courses or tests. Participants using other parts of the LMS platform such as community, file sharing, or simply general visitors to the site (with a profile but just browsing) are not counted as active users when calculating license fees- these are “passive users” in our definition.  An active user is an unlimited seat license per year- so that the learner counted will have unlimited access to all courses/tests each year. </w:t>
            </w:r>
          </w:p>
        </w:tc>
      </w:tr>
      <w:tr w:rsidTr="007030DC">
        <w:tblPrEx>
          <w:tblW w:w="0" w:type="auto"/>
          <w:tblLook w:val="04A0"/>
        </w:tblPrEx>
        <w:tc>
          <w:tcPr>
            <w:tcW w:w="1818" w:type="dxa"/>
            <w:shd w:val="clear" w:color="auto" w:fill="DDD9C3" w:themeFill="background2" w:themeFillShade="E6"/>
            <w:vAlign w:val="center"/>
          </w:tcPr>
          <w:p w:rsidR="00EA1BAB" w:rsidRPr="00710990" w:rsidP="007030DC">
            <w:pPr>
              <w:numPr>
                <w:ilvl w:val="0"/>
                <w:numId w:val="0"/>
              </w:numPr>
              <w:jc w:val="center"/>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License Fee Calculation</w:t>
            </w:r>
          </w:p>
        </w:tc>
        <w:tc>
          <w:tcPr>
            <w:tcW w:w="8459" w:type="dxa"/>
          </w:tcPr>
          <w:p w:rsidR="00EA1BAB" w:rsidRPr="00710990" w:rsidP="00EA1BAB">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The number of active users is determined each year.  The active user number is then applied to the Software License Table listed in this document to identify the range in which the number falls.  </w:t>
            </w:r>
          </w:p>
          <w:p w:rsidR="00EA1BAB" w:rsidRPr="00710990" w:rsidP="00EA1BAB">
            <w:pPr>
              <w:numPr>
                <w:ilvl w:val="0"/>
                <w:numId w:val="0"/>
              </w:numPr>
              <w:rPr>
                <w:rFonts w:asciiTheme="majorHAnsi" w:hAnsiTheme="majorHAnsi"/>
                <w:color w:val="404040" w:themeColor="text1" w:themeTint="BF"/>
                <w:sz w:val="22"/>
                <w:szCs w:val="22"/>
              </w:rPr>
            </w:pPr>
          </w:p>
          <w:p w:rsidR="00EA1BAB" w:rsidRPr="00710990" w:rsidP="00EA1BAB">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Due to the difficult nature of predicting usage, we work with our clients to set license pricing at mutually agreeable tiers, and also provide adequate check-ins to adjust pricing accordingly.</w:t>
            </w:r>
          </w:p>
          <w:p w:rsidR="00EA1BAB" w:rsidRPr="00710990" w:rsidP="00EA1BAB">
            <w:pPr>
              <w:numPr>
                <w:ilvl w:val="0"/>
                <w:numId w:val="0"/>
              </w:numPr>
              <w:rPr>
                <w:rFonts w:asciiTheme="majorHAnsi" w:hAnsiTheme="majorHAnsi"/>
                <w:color w:val="404040" w:themeColor="text1" w:themeTint="BF"/>
                <w:sz w:val="22"/>
                <w:szCs w:val="22"/>
              </w:rPr>
            </w:pPr>
          </w:p>
          <w:p w:rsidR="00EA1BAB" w:rsidRPr="00710990" w:rsidP="00B57A07">
            <w:pPr>
              <w:numPr>
                <w:ilvl w:val="0"/>
                <w:numId w:val="0"/>
              </w:numPr>
              <w:rPr>
                <w:rFonts w:asciiTheme="majorHAnsi" w:hAnsiTheme="majorHAnsi"/>
                <w:color w:val="404040" w:themeColor="text1" w:themeTint="BF"/>
                <w:sz w:val="22"/>
                <w:szCs w:val="22"/>
              </w:rPr>
            </w:pPr>
            <w:r>
              <w:rPr>
                <w:rFonts w:asciiTheme="majorHAnsi" w:hAnsiTheme="majorHAnsi"/>
                <w:color w:val="404040" w:themeColor="text1" w:themeTint="BF"/>
                <w:sz w:val="22"/>
                <w:szCs w:val="22"/>
              </w:rPr>
              <w:t>YourMembership</w:t>
            </w:r>
            <w:r w:rsidRPr="00710990">
              <w:rPr>
                <w:rFonts w:asciiTheme="majorHAnsi" w:hAnsiTheme="majorHAnsi"/>
                <w:color w:val="404040" w:themeColor="text1" w:themeTint="BF"/>
                <w:sz w:val="22"/>
                <w:szCs w:val="22"/>
              </w:rPr>
              <w:t xml:space="preserve"> team members will work with clients concerned at setting a tier. We have an established a process to monitor license tiers at 3 and 6 month intervals, and can adjust tiers at any time to better suit client usage. </w:t>
            </w:r>
          </w:p>
        </w:tc>
      </w:tr>
      <w:tr w:rsidTr="007030DC">
        <w:tblPrEx>
          <w:tblW w:w="0" w:type="auto"/>
          <w:tblLook w:val="04A0"/>
        </w:tblPrEx>
        <w:tc>
          <w:tcPr>
            <w:tcW w:w="1818" w:type="dxa"/>
            <w:shd w:val="clear" w:color="auto" w:fill="DDD9C3" w:themeFill="background2" w:themeFillShade="E6"/>
            <w:vAlign w:val="center"/>
          </w:tcPr>
          <w:p w:rsidR="00EA1BAB" w:rsidRPr="00710990" w:rsidP="007030DC">
            <w:pPr>
              <w:numPr>
                <w:ilvl w:val="0"/>
                <w:numId w:val="0"/>
              </w:numPr>
              <w:jc w:val="center"/>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License fee milestone reviews</w:t>
            </w:r>
          </w:p>
        </w:tc>
        <w:tc>
          <w:tcPr>
            <w:tcW w:w="8459" w:type="dxa"/>
          </w:tcPr>
          <w:p w:rsidR="00EA1BAB" w:rsidRPr="00710990" w:rsidP="00EA1BAB">
            <w:pPr>
              <w:numPr>
                <w:ilvl w:val="0"/>
                <w:numId w:val="0"/>
              </w:numPr>
              <w:rPr>
                <w:rFonts w:asciiTheme="majorHAnsi" w:hAnsiTheme="majorHAnsi"/>
                <w:color w:val="404040" w:themeColor="text1" w:themeTint="BF"/>
                <w:sz w:val="22"/>
                <w:szCs w:val="22"/>
              </w:rPr>
            </w:pPr>
            <w:r>
              <w:rPr>
                <w:rFonts w:asciiTheme="majorHAnsi" w:hAnsiTheme="majorHAnsi"/>
                <w:color w:val="404040" w:themeColor="text1" w:themeTint="BF"/>
                <w:sz w:val="22"/>
                <w:szCs w:val="22"/>
              </w:rPr>
              <w:t>YM</w:t>
            </w:r>
            <w:r w:rsidRPr="00710990">
              <w:rPr>
                <w:rFonts w:asciiTheme="majorHAnsi" w:hAnsiTheme="majorHAnsi"/>
                <w:color w:val="404040" w:themeColor="text1" w:themeTint="BF"/>
                <w:sz w:val="22"/>
                <w:szCs w:val="22"/>
              </w:rPr>
              <w:t xml:space="preserve"> team members will meet with client stakeholders to review License fees at three months and six months after launch, to allow the client organization to set license pricing accurately.  </w:t>
            </w:r>
          </w:p>
          <w:p w:rsidR="00EA1BAB" w:rsidRPr="00710990" w:rsidP="00EA1BAB">
            <w:pPr>
              <w:numPr>
                <w:ilvl w:val="0"/>
                <w:numId w:val="0"/>
              </w:numPr>
              <w:rPr>
                <w:rFonts w:asciiTheme="majorHAnsi" w:hAnsiTheme="majorHAnsi"/>
                <w:color w:val="404040" w:themeColor="text1" w:themeTint="BF"/>
                <w:sz w:val="22"/>
                <w:szCs w:val="22"/>
              </w:rPr>
            </w:pPr>
          </w:p>
          <w:p w:rsidR="00EA1BAB" w:rsidRPr="00710990" w:rsidP="00FB268D">
            <w:pPr>
              <w:numPr>
                <w:ilvl w:val="0"/>
                <w:numId w:val="0"/>
              </w:numPr>
              <w:rPr>
                <w:rFonts w:asciiTheme="majorHAnsi" w:hAnsiTheme="majorHAnsi"/>
                <w:color w:val="404040" w:themeColor="text1" w:themeTint="BF"/>
                <w:sz w:val="22"/>
                <w:szCs w:val="22"/>
              </w:rPr>
            </w:pPr>
            <w:r>
              <w:rPr>
                <w:rFonts w:asciiTheme="majorHAnsi" w:hAnsiTheme="majorHAnsi"/>
                <w:color w:val="404040" w:themeColor="text1" w:themeTint="BF"/>
                <w:sz w:val="22"/>
                <w:szCs w:val="22"/>
              </w:rPr>
              <w:t>YM</w:t>
            </w:r>
            <w:r w:rsidRPr="00710990">
              <w:rPr>
                <w:rFonts w:asciiTheme="majorHAnsi" w:hAnsiTheme="majorHAnsi"/>
                <w:color w:val="404040" w:themeColor="text1" w:themeTint="BF"/>
                <w:sz w:val="22"/>
                <w:szCs w:val="22"/>
              </w:rPr>
              <w:t xml:space="preserve"> can also set milestones at 6 months and 12 months each contract year, to ensure the client that license billing accurately reflects the client usage.  Therefore, all </w:t>
            </w:r>
            <w:r w:rsidR="001517E9">
              <w:rPr>
                <w:rFonts w:asciiTheme="majorHAnsi" w:hAnsiTheme="majorHAnsi"/>
                <w:color w:val="404040" w:themeColor="text1" w:themeTint="BF"/>
                <w:sz w:val="22"/>
                <w:szCs w:val="22"/>
              </w:rPr>
              <w:t>YourMembership</w:t>
            </w:r>
            <w:r w:rsidRPr="00710990">
              <w:rPr>
                <w:rFonts w:asciiTheme="majorHAnsi" w:hAnsiTheme="majorHAnsi"/>
                <w:color w:val="404040" w:themeColor="text1" w:themeTint="BF"/>
                <w:sz w:val="22"/>
                <w:szCs w:val="22"/>
              </w:rPr>
              <w:t xml:space="preserve"> license pricing in contract reflects a “pricing guarantee” from </w:t>
            </w:r>
            <w:r w:rsidR="001517E9">
              <w:rPr>
                <w:rFonts w:asciiTheme="majorHAnsi" w:hAnsiTheme="majorHAnsi"/>
                <w:color w:val="404040" w:themeColor="text1" w:themeTint="BF"/>
                <w:sz w:val="22"/>
                <w:szCs w:val="22"/>
              </w:rPr>
              <w:t>YourMembership</w:t>
            </w:r>
            <w:r w:rsidRPr="00710990">
              <w:rPr>
                <w:rFonts w:asciiTheme="majorHAnsi" w:hAnsiTheme="majorHAnsi"/>
                <w:color w:val="404040" w:themeColor="text1" w:themeTint="BF"/>
                <w:sz w:val="22"/>
                <w:szCs w:val="22"/>
              </w:rPr>
              <w:t>, and pricing Active user counts may be lowered or increased based on actual usage</w:t>
            </w:r>
            <w:r w:rsidR="00FB268D">
              <w:rPr>
                <w:rFonts w:asciiTheme="majorHAnsi" w:hAnsiTheme="majorHAnsi"/>
                <w:color w:val="404040" w:themeColor="text1" w:themeTint="BF"/>
                <w:sz w:val="22"/>
                <w:szCs w:val="22"/>
              </w:rPr>
              <w:t>.</w:t>
            </w:r>
          </w:p>
        </w:tc>
      </w:tr>
      <w:tr w:rsidTr="007030DC">
        <w:tblPrEx>
          <w:tblW w:w="0" w:type="auto"/>
          <w:tblLook w:val="04A0"/>
        </w:tblPrEx>
        <w:tc>
          <w:tcPr>
            <w:tcW w:w="1818" w:type="dxa"/>
            <w:shd w:val="clear" w:color="auto" w:fill="DDD9C3" w:themeFill="background2" w:themeFillShade="E6"/>
            <w:vAlign w:val="center"/>
          </w:tcPr>
          <w:p w:rsidR="00EA1BAB" w:rsidRPr="00710990" w:rsidP="007030DC">
            <w:pPr>
              <w:numPr>
                <w:ilvl w:val="0"/>
                <w:numId w:val="0"/>
              </w:numPr>
              <w:jc w:val="center"/>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Billing</w:t>
            </w:r>
          </w:p>
        </w:tc>
        <w:tc>
          <w:tcPr>
            <w:tcW w:w="8459" w:type="dxa"/>
          </w:tcPr>
          <w:p w:rsidR="00EA1BAB" w:rsidRPr="00710990" w:rsidP="007030DC">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The license fees are billed </w:t>
            </w:r>
            <w:r w:rsidR="007030DC">
              <w:rPr>
                <w:rFonts w:asciiTheme="majorHAnsi" w:hAnsiTheme="majorHAnsi"/>
                <w:color w:val="404040" w:themeColor="text1" w:themeTint="BF"/>
                <w:sz w:val="22"/>
                <w:szCs w:val="22"/>
              </w:rPr>
              <w:t>annually</w:t>
            </w:r>
            <w:r w:rsidRPr="00710990">
              <w:rPr>
                <w:rFonts w:asciiTheme="majorHAnsi" w:hAnsiTheme="majorHAnsi"/>
                <w:color w:val="404040" w:themeColor="text1" w:themeTint="BF"/>
                <w:sz w:val="22"/>
                <w:szCs w:val="22"/>
              </w:rPr>
              <w:t xml:space="preserve"> and commence at the time the </w:t>
            </w:r>
            <w:r w:rsidR="007030DC">
              <w:rPr>
                <w:rFonts w:asciiTheme="majorHAnsi" w:hAnsiTheme="majorHAnsi"/>
                <w:color w:val="404040" w:themeColor="text1" w:themeTint="BF"/>
                <w:sz w:val="22"/>
                <w:szCs w:val="22"/>
              </w:rPr>
              <w:t>contract is signed and then each year on the contract anniversary date</w:t>
            </w:r>
            <w:r w:rsidRPr="00710990">
              <w:rPr>
                <w:rFonts w:asciiTheme="majorHAnsi" w:hAnsiTheme="majorHAnsi"/>
                <w:color w:val="404040" w:themeColor="text1" w:themeTint="BF"/>
                <w:sz w:val="22"/>
                <w:szCs w:val="22"/>
              </w:rPr>
              <w:t>.</w:t>
            </w:r>
          </w:p>
        </w:tc>
      </w:tr>
      <w:tr w:rsidTr="007030DC">
        <w:tblPrEx>
          <w:tblW w:w="0" w:type="auto"/>
          <w:tblLook w:val="04A0"/>
        </w:tblPrEx>
        <w:trPr>
          <w:trHeight w:val="895"/>
        </w:trPr>
        <w:tc>
          <w:tcPr>
            <w:tcW w:w="1818" w:type="dxa"/>
            <w:shd w:val="clear" w:color="auto" w:fill="DDD9C3" w:themeFill="background2" w:themeFillShade="E6"/>
            <w:vAlign w:val="center"/>
          </w:tcPr>
          <w:p w:rsidR="00EA1BAB" w:rsidRPr="00710990" w:rsidP="007030DC">
            <w:pPr>
              <w:numPr>
                <w:ilvl w:val="0"/>
                <w:numId w:val="0"/>
              </w:numPr>
              <w:jc w:val="center"/>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Renewals</w:t>
            </w:r>
          </w:p>
        </w:tc>
        <w:tc>
          <w:tcPr>
            <w:tcW w:w="8459" w:type="dxa"/>
          </w:tcPr>
          <w:p w:rsidR="00EA1BAB" w:rsidRPr="00710990" w:rsidP="00EA1BAB">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Renewal pricing to be mutually agreed upon </w:t>
            </w:r>
            <w:r w:rsidRPr="00710990">
              <w:rPr>
                <w:rFonts w:asciiTheme="majorHAnsi" w:hAnsiTheme="majorHAnsi"/>
                <w:b/>
                <w:color w:val="404040" w:themeColor="text1" w:themeTint="BF"/>
                <w:sz w:val="22"/>
                <w:szCs w:val="22"/>
                <w:u w:val="single"/>
              </w:rPr>
              <w:t>within 90 days prior to term expiration</w:t>
            </w:r>
            <w:r w:rsidRPr="00710990">
              <w:rPr>
                <w:rFonts w:asciiTheme="majorHAnsi" w:hAnsiTheme="majorHAnsi"/>
                <w:color w:val="404040" w:themeColor="text1" w:themeTint="BF"/>
                <w:sz w:val="22"/>
                <w:szCs w:val="22"/>
              </w:rPr>
              <w:t>.  If there is no renewal agreement, the contract is auto renewed</w:t>
            </w:r>
            <w:ins w:id="21" w:author=" " w:date="0001-01-01T00:00:00Z">
              <w:r w:rsidR="00756F45">
                <w:rPr>
                  <w:rFonts w:asciiTheme="majorHAnsi" w:hAnsiTheme="majorHAnsi"/>
                  <w:color w:val="404040" w:themeColor="text1" w:themeTint="BF"/>
                  <w:sz w:val="22"/>
                  <w:szCs w:val="22"/>
                </w:rPr>
                <w:t xml:space="preserve"> at </w:t>
              </w:r>
            </w:ins>
            <w:ins w:id="22" w:author=" " w:date="0001-01-01T00:00:00Z">
              <w:r w:rsidR="00756F45">
                <w:rPr>
                  <w:rFonts w:asciiTheme="majorHAnsi" w:hAnsiTheme="majorHAnsi"/>
                  <w:color w:val="404040" w:themeColor="text1" w:themeTint="BF"/>
                  <w:sz w:val="22"/>
                  <w:szCs w:val="22"/>
                </w:rPr>
                <w:t>the</w:t>
              </w:r>
            </w:ins>
            <w:ins w:id="23" w:author=" " w:date="0001-01-01T00:00:00Z">
              <w:r w:rsidR="00756F45">
                <w:rPr>
                  <w:rFonts w:asciiTheme="majorHAnsi" w:hAnsiTheme="majorHAnsi"/>
                  <w:color w:val="404040" w:themeColor="text1" w:themeTint="BF"/>
                  <w:sz w:val="22"/>
                  <w:szCs w:val="22"/>
                </w:rPr>
                <w:t xml:space="preserve"> </w:t>
              </w:r>
            </w:ins>
            <w:ins w:id="24" w:author=" " w:date="0001-01-01T00:00:00Z">
              <w:r w:rsidR="00756F45">
                <w:rPr>
                  <w:rFonts w:asciiTheme="majorHAnsi" w:hAnsiTheme="majorHAnsi"/>
                  <w:color w:val="404040" w:themeColor="text1" w:themeTint="BF"/>
                  <w:sz w:val="22"/>
                  <w:szCs w:val="22"/>
                </w:rPr>
                <w:t xml:space="preserve">flat rate of _________ and said flat rate will continue to be charged for _______ years. At the conclusion of said renewal period, </w:t>
              </w:r>
            </w:ins>
            <w:ins w:id="25" w:author=" " w:date="0001-01-01T00:00:00Z">
              <w:r w:rsidR="00756F45">
                <w:rPr>
                  <w:rFonts w:asciiTheme="majorHAnsi" w:hAnsiTheme="majorHAnsi"/>
                  <w:color w:val="404040" w:themeColor="text1" w:themeTint="BF"/>
                  <w:sz w:val="22"/>
                  <w:szCs w:val="22"/>
                </w:rPr>
                <w:t>the</w:t>
              </w:r>
            </w:ins>
            <w:ins w:id="26" w:author=" " w:date="0001-01-01T00:00:00Z">
              <w:r w:rsidR="00756F45">
                <w:rPr>
                  <w:rFonts w:asciiTheme="majorHAnsi" w:hAnsiTheme="majorHAnsi"/>
                  <w:color w:val="404040" w:themeColor="text1" w:themeTint="BF"/>
                  <w:sz w:val="22"/>
                  <w:szCs w:val="22"/>
                </w:rPr>
                <w:t xml:space="preserve"> </w:t>
              </w:r>
            </w:ins>
            <w:ins w:id="27" w:author=" " w:date="0001-01-01T00:00:00Z">
              <w:r w:rsidR="00756F45">
                <w:rPr>
                  <w:rFonts w:asciiTheme="majorHAnsi" w:hAnsiTheme="majorHAnsi"/>
                  <w:color w:val="404040" w:themeColor="text1" w:themeTint="BF"/>
                  <w:sz w:val="22"/>
                  <w:szCs w:val="22"/>
                </w:rPr>
                <w:t>parties will agree upon a new flat rate to be charged and the number of years that new flat rate will be charged.</w:t>
              </w:r>
            </w:ins>
            <w:r w:rsidRPr="00710990">
              <w:rPr>
                <w:rFonts w:asciiTheme="majorHAnsi" w:hAnsiTheme="majorHAnsi"/>
                <w:color w:val="404040" w:themeColor="text1" w:themeTint="BF"/>
                <w:sz w:val="22"/>
                <w:szCs w:val="22"/>
              </w:rPr>
              <w:t xml:space="preserve"> </w:t>
            </w:r>
            <w:del w:id="28" w:author=" " w:date="0001-01-01T00:00:00Z">
              <w:r w:rsidRPr="00710990">
                <w:rPr>
                  <w:rFonts w:asciiTheme="majorHAnsi" w:hAnsiTheme="majorHAnsi"/>
                  <w:color w:val="404040" w:themeColor="text1" w:themeTint="BF"/>
                  <w:sz w:val="22"/>
                  <w:szCs w:val="22"/>
                </w:rPr>
                <w:delText>and the then current Software License Table rates will apply unless otherwise agreement is cancelled by either party within forty-five (45) days of expiration.</w:delText>
              </w:r>
            </w:del>
          </w:p>
        </w:tc>
      </w:tr>
    </w:tbl>
    <w:p w:rsidR="00EA1BAB" w:rsidRPr="00710990" w:rsidP="00EA1BAB">
      <w:pPr>
        <w:rPr>
          <w:rFonts w:eastAsia="MS ??" w:asciiTheme="majorHAnsi" w:hAnsiTheme="majorHAnsi"/>
          <w:b/>
          <w:color w:val="auto"/>
          <w:w w:val="0"/>
          <w:sz w:val="22"/>
          <w:szCs w:val="22"/>
        </w:rPr>
      </w:pPr>
    </w:p>
    <w:p w:rsidR="002B4749" w:rsidRPr="00710990">
      <w:pPr>
        <w:rPr>
          <w:rFonts w:eastAsia="MS ??" w:asciiTheme="majorHAnsi" w:hAnsiTheme="majorHAnsi"/>
          <w:b/>
          <w:color w:val="auto"/>
          <w:w w:val="0"/>
          <w:sz w:val="22"/>
          <w:szCs w:val="22"/>
        </w:rPr>
      </w:pPr>
    </w:p>
    <w:p w:rsidR="00E71F3F" w:rsidP="00E71F3F">
      <w:pPr>
        <w:rPr>
          <w:rFonts w:eastAsia="MS ??" w:asciiTheme="majorHAnsi" w:hAnsiTheme="majorHAnsi"/>
          <w:b/>
          <w:color w:val="auto"/>
          <w:w w:val="0"/>
          <w:sz w:val="22"/>
          <w:szCs w:val="22"/>
        </w:rPr>
      </w:pPr>
    </w:p>
    <w:p w:rsidR="00E71F3F" w:rsidP="00E71F3F">
      <w:pPr>
        <w:rPr>
          <w:rFonts w:eastAsia="MS ??" w:asciiTheme="majorHAnsi" w:hAnsiTheme="majorHAnsi"/>
          <w:b/>
          <w:color w:val="auto"/>
          <w:w w:val="0"/>
          <w:sz w:val="22"/>
          <w:szCs w:val="22"/>
        </w:rPr>
      </w:pPr>
    </w:p>
    <w:p w:rsidR="00E71F3F" w:rsidP="00E71F3F">
      <w:pPr>
        <w:rPr>
          <w:rFonts w:eastAsia="MS ??" w:asciiTheme="majorHAnsi" w:hAnsiTheme="majorHAnsi"/>
          <w:b/>
          <w:color w:val="auto"/>
          <w:w w:val="0"/>
          <w:sz w:val="22"/>
          <w:szCs w:val="22"/>
        </w:rPr>
      </w:pPr>
    </w:p>
    <w:p w:rsidR="00E71F3F" w:rsidP="00E71F3F">
      <w:pPr>
        <w:rPr>
          <w:rFonts w:eastAsia="MS ??" w:asciiTheme="majorHAnsi" w:hAnsiTheme="majorHAnsi"/>
          <w:b/>
          <w:color w:val="auto"/>
          <w:w w:val="0"/>
          <w:sz w:val="22"/>
          <w:szCs w:val="22"/>
        </w:rPr>
      </w:pPr>
    </w:p>
    <w:p w:rsidR="00E71F3F" w:rsidP="00E71F3F">
      <w:pPr>
        <w:rPr>
          <w:rFonts w:eastAsia="MS ??" w:asciiTheme="majorHAnsi" w:hAnsiTheme="majorHAnsi"/>
          <w:b/>
          <w:color w:val="auto"/>
          <w:w w:val="0"/>
          <w:sz w:val="22"/>
          <w:szCs w:val="22"/>
        </w:rPr>
      </w:pPr>
    </w:p>
    <w:p w:rsidR="00E71F3F" w:rsidP="00E71F3F">
      <w:pPr>
        <w:rPr>
          <w:rFonts w:eastAsia="MS ??" w:asciiTheme="majorHAnsi" w:hAnsiTheme="majorHAnsi"/>
          <w:b/>
          <w:color w:val="auto"/>
          <w:w w:val="0"/>
          <w:sz w:val="22"/>
          <w:szCs w:val="22"/>
        </w:rPr>
      </w:pPr>
    </w:p>
    <w:p w:rsidR="00E71F3F" w:rsidP="00E71F3F">
      <w:pPr>
        <w:rPr>
          <w:rFonts w:eastAsia="MS ??" w:asciiTheme="majorHAnsi" w:hAnsiTheme="majorHAnsi"/>
          <w:b/>
          <w:color w:val="auto"/>
          <w:w w:val="0"/>
          <w:sz w:val="22"/>
          <w:szCs w:val="22"/>
        </w:rPr>
      </w:pPr>
    </w:p>
    <w:p w:rsidR="00EA1BAB" w:rsidP="00E71F3F">
      <w:pPr>
        <w:rPr>
          <w:rFonts w:asciiTheme="majorHAnsi" w:hAnsiTheme="majorHAnsi"/>
          <w:sz w:val="32"/>
          <w:szCs w:val="32"/>
        </w:rPr>
      </w:pPr>
      <w:r w:rsidRPr="00710990">
        <w:rPr>
          <w:rFonts w:eastAsia="MS ??" w:asciiTheme="majorHAnsi" w:hAnsiTheme="majorHAnsi"/>
          <w:b/>
          <w:color w:val="auto"/>
          <w:w w:val="0"/>
          <w:sz w:val="22"/>
          <w:szCs w:val="22"/>
        </w:rPr>
        <w:t xml:space="preserve">IN WITNESS WHEREOF, the parties have executed this Exhibit C as of the Effective Date (signing date of client) </w:t>
      </w:r>
    </w:p>
    <w:tbl>
      <w:tblPr>
        <w:tblW w:w="10465" w:type="dxa"/>
        <w:tblLayout w:type="fixed"/>
        <w:tblCellMar>
          <w:left w:w="115" w:type="dxa"/>
          <w:right w:w="115" w:type="dxa"/>
        </w:tblCellMar>
        <w:tblLook w:val="01E0"/>
      </w:tblPr>
      <w:tblGrid>
        <w:gridCol w:w="1195"/>
        <w:gridCol w:w="4050"/>
        <w:gridCol w:w="1170"/>
        <w:gridCol w:w="4050"/>
      </w:tblGrid>
      <w:tr w:rsidTr="00210502">
        <w:tblPrEx>
          <w:tblW w:w="10465" w:type="dxa"/>
          <w:tblLayout w:type="fixed"/>
          <w:tblCellMar>
            <w:left w:w="115" w:type="dxa"/>
            <w:right w:w="115" w:type="dxa"/>
          </w:tblCellMar>
          <w:tblLook w:val="01E0"/>
        </w:tblPrEx>
        <w:trPr>
          <w:trHeight w:val="521"/>
        </w:trPr>
        <w:tc>
          <w:tcPr>
            <w:tcW w:w="5245" w:type="dxa"/>
            <w:gridSpan w:val="2"/>
            <w:vAlign w:val="center"/>
          </w:tcPr>
          <w:p w:rsidR="004960FE" w:rsidRPr="00A13BDE" w:rsidP="00F54122">
            <w:pPr>
              <w:widowControl w:val="0"/>
              <w:tabs>
                <w:tab w:val="right" w:pos="4320"/>
              </w:tabs>
              <w:contextualSpacing/>
              <w:jc w:val="center"/>
              <w:rPr>
                <w:rFonts w:asciiTheme="majorHAnsi" w:hAnsiTheme="majorHAnsi"/>
                <w:color w:val="auto"/>
                <w:sz w:val="22"/>
                <w:szCs w:val="22"/>
              </w:rPr>
            </w:pPr>
            <w:r>
              <w:rPr>
                <w:rFonts w:asciiTheme="majorHAnsi" w:hAnsiTheme="majorHAnsi"/>
                <w:b/>
                <w:color w:val="auto"/>
                <w:sz w:val="22"/>
                <w:szCs w:val="22"/>
                <w:u w:val="single"/>
              </w:rPr>
              <w:t>Your</w:t>
            </w:r>
            <w:r w:rsidR="00F54122">
              <w:rPr>
                <w:rFonts w:asciiTheme="majorHAnsi" w:hAnsiTheme="majorHAnsi"/>
                <w:b/>
                <w:color w:val="auto"/>
                <w:sz w:val="22"/>
                <w:szCs w:val="22"/>
                <w:u w:val="single"/>
              </w:rPr>
              <w:t>M</w:t>
            </w:r>
            <w:r>
              <w:rPr>
                <w:rFonts w:asciiTheme="majorHAnsi" w:hAnsiTheme="majorHAnsi"/>
                <w:b/>
                <w:color w:val="auto"/>
                <w:sz w:val="22"/>
                <w:szCs w:val="22"/>
                <w:u w:val="single"/>
              </w:rPr>
              <w:t>embership</w:t>
            </w:r>
            <w:r w:rsidR="00733962">
              <w:rPr>
                <w:rFonts w:asciiTheme="majorHAnsi" w:hAnsiTheme="majorHAnsi"/>
                <w:b/>
                <w:color w:val="auto"/>
                <w:sz w:val="22"/>
                <w:szCs w:val="22"/>
                <w:u w:val="single"/>
              </w:rPr>
              <w:t xml:space="preserve"> Inc.</w:t>
            </w:r>
          </w:p>
        </w:tc>
        <w:tc>
          <w:tcPr>
            <w:tcW w:w="5220" w:type="dxa"/>
            <w:gridSpan w:val="2"/>
            <w:vAlign w:val="center"/>
          </w:tcPr>
          <w:p w:rsidR="003F44BB" w:rsidP="003F44BB">
            <w:pPr>
              <w:widowControl w:val="0"/>
              <w:contextualSpacing/>
              <w:jc w:val="center"/>
              <w:rPr>
                <w:rFonts w:asciiTheme="majorHAnsi" w:hAnsiTheme="majorHAnsi"/>
                <w:b/>
                <w:sz w:val="22"/>
                <w:szCs w:val="22"/>
                <w:u w:val="single"/>
              </w:rPr>
            </w:pPr>
          </w:p>
          <w:p w:rsidR="003F44BB" w:rsidP="003F44BB">
            <w:pPr>
              <w:widowControl w:val="0"/>
              <w:contextualSpacing/>
              <w:jc w:val="center"/>
              <w:rPr>
                <w:rFonts w:asciiTheme="majorHAnsi" w:hAnsiTheme="majorHAnsi"/>
                <w:b/>
                <w:sz w:val="22"/>
                <w:szCs w:val="22"/>
                <w:u w:val="single"/>
              </w:rPr>
            </w:pPr>
            <w:r w:rsidRPr="001D3682">
              <w:rPr>
                <w:rFonts w:asciiTheme="majorHAnsi" w:hAnsiTheme="majorHAnsi"/>
                <w:b/>
                <w:sz w:val="22"/>
                <w:szCs w:val="22"/>
                <w:u w:val="single"/>
              </w:rPr>
              <w:t>Society of American Gastrointestinal</w:t>
            </w:r>
          </w:p>
          <w:p w:rsidR="004960FE" w:rsidRPr="00123F07" w:rsidP="003F44BB">
            <w:pPr>
              <w:widowControl w:val="0"/>
              <w:contextualSpacing/>
              <w:jc w:val="center"/>
              <w:rPr>
                <w:rFonts w:asciiTheme="majorHAnsi" w:hAnsiTheme="majorHAnsi"/>
                <w:b/>
                <w:color w:val="auto"/>
                <w:sz w:val="22"/>
                <w:szCs w:val="22"/>
                <w:u w:val="single"/>
              </w:rPr>
            </w:pPr>
            <w:r w:rsidRPr="001D3682">
              <w:rPr>
                <w:rFonts w:asciiTheme="majorHAnsi" w:hAnsiTheme="majorHAnsi"/>
                <w:b/>
                <w:sz w:val="22"/>
                <w:szCs w:val="22"/>
                <w:u w:val="single"/>
              </w:rPr>
              <w:t xml:space="preserve"> and Endoscopic Surgeons</w:t>
            </w:r>
          </w:p>
        </w:tc>
      </w:tr>
      <w:tr w:rsidTr="00210502">
        <w:tblPrEx>
          <w:tblW w:w="10465" w:type="dxa"/>
          <w:tblLayout w:type="fixed"/>
          <w:tblCellMar>
            <w:left w:w="115" w:type="dxa"/>
            <w:right w:w="115" w:type="dxa"/>
          </w:tblCellMar>
          <w:tblLook w:val="01E0"/>
        </w:tblPrEx>
        <w:trPr>
          <w:trHeight w:val="922"/>
        </w:trPr>
        <w:tc>
          <w:tcPr>
            <w:tcW w:w="1195" w:type="dxa"/>
            <w:vAlign w:val="center"/>
          </w:tcPr>
          <w:p w:rsidR="004960FE" w:rsidRPr="00E71F3F"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rPr>
              <w:t>Signature:</w:t>
            </w:r>
          </w:p>
        </w:tc>
        <w:tc>
          <w:tcPr>
            <w:tcW w:w="4050" w:type="dxa"/>
            <w:vAlign w:val="center"/>
          </w:tcPr>
          <w:p w:rsidR="004960FE" w:rsidRPr="00E71F3F" w:rsidP="00E71F3F">
            <w:pPr>
              <w:widowControl w:val="0"/>
              <w:tabs>
                <w:tab w:val="right" w:pos="4320"/>
              </w:tabs>
              <w:spacing w:line="240" w:lineRule="atLeast"/>
              <w:rPr>
                <w:rFonts w:asciiTheme="majorHAnsi" w:hAnsiTheme="majorHAnsi"/>
                <w:b/>
                <w:color w:val="auto"/>
                <w:sz w:val="20"/>
                <w:szCs w:val="20"/>
                <w:u w:val="single"/>
              </w:rPr>
            </w:pPr>
            <w:r w:rsidRPr="00E71F3F">
              <w:rPr>
                <w:rFonts w:asciiTheme="majorHAnsi" w:hAnsiTheme="majorHAnsi"/>
                <w:b/>
                <w:color w:val="auto"/>
                <w:sz w:val="20"/>
                <w:szCs w:val="20"/>
                <w:u w:val="single"/>
              </w:rPr>
              <w:t>__________________________________</w:t>
            </w:r>
          </w:p>
        </w:tc>
        <w:tc>
          <w:tcPr>
            <w:tcW w:w="1170" w:type="dxa"/>
            <w:vAlign w:val="center"/>
          </w:tcPr>
          <w:p w:rsidR="004960FE" w:rsidRPr="00E71F3F"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rPr>
              <w:t>Signature:</w:t>
            </w:r>
          </w:p>
        </w:tc>
        <w:tc>
          <w:tcPr>
            <w:tcW w:w="4050" w:type="dxa"/>
            <w:vAlign w:val="center"/>
          </w:tcPr>
          <w:p w:rsidR="004960FE" w:rsidRPr="00E71F3F" w:rsidP="00E71F3F">
            <w:pPr>
              <w:widowControl w:val="0"/>
              <w:tabs>
                <w:tab w:val="right" w:pos="4320"/>
              </w:tabs>
              <w:spacing w:line="240" w:lineRule="atLeast"/>
              <w:rPr>
                <w:rFonts w:asciiTheme="majorHAnsi" w:hAnsiTheme="majorHAnsi"/>
                <w:b/>
                <w:color w:val="auto"/>
                <w:sz w:val="20"/>
                <w:szCs w:val="20"/>
                <w:u w:val="single"/>
              </w:rPr>
            </w:pPr>
            <w:r w:rsidRPr="00E71F3F">
              <w:rPr>
                <w:rFonts w:asciiTheme="majorHAnsi" w:hAnsiTheme="majorHAnsi"/>
                <w:b/>
                <w:color w:val="auto"/>
                <w:sz w:val="20"/>
                <w:szCs w:val="20"/>
                <w:u w:val="single"/>
              </w:rPr>
              <w:t>__________________________________</w:t>
            </w:r>
          </w:p>
        </w:tc>
      </w:tr>
      <w:tr w:rsidTr="00210502">
        <w:tblPrEx>
          <w:tblW w:w="10465" w:type="dxa"/>
          <w:tblLayout w:type="fixed"/>
          <w:tblCellMar>
            <w:left w:w="115" w:type="dxa"/>
            <w:right w:w="115" w:type="dxa"/>
          </w:tblCellMar>
          <w:tblLook w:val="01E0"/>
        </w:tblPrEx>
        <w:trPr>
          <w:trHeight w:val="922"/>
        </w:trPr>
        <w:tc>
          <w:tcPr>
            <w:tcW w:w="1195" w:type="dxa"/>
            <w:vAlign w:val="center"/>
          </w:tcPr>
          <w:p w:rsidR="004960FE" w:rsidRPr="00E71F3F" w:rsidP="00E71F3F">
            <w:pPr>
              <w:widowControl w:val="0"/>
              <w:tabs>
                <w:tab w:val="right" w:pos="4320"/>
              </w:tabs>
              <w:spacing w:line="240" w:lineRule="atLeast"/>
              <w:rPr>
                <w:rFonts w:asciiTheme="majorHAnsi" w:hAnsiTheme="majorHAnsi"/>
                <w:color w:val="auto"/>
                <w:sz w:val="20"/>
                <w:szCs w:val="20"/>
              </w:rPr>
            </w:pPr>
            <w:r w:rsidRPr="00E71F3F">
              <w:rPr>
                <w:rFonts w:asciiTheme="majorHAnsi" w:hAnsiTheme="majorHAnsi"/>
                <w:b/>
                <w:color w:val="auto"/>
                <w:sz w:val="20"/>
                <w:szCs w:val="20"/>
              </w:rPr>
              <w:t>Name:</w:t>
            </w:r>
          </w:p>
        </w:tc>
        <w:tc>
          <w:tcPr>
            <w:tcW w:w="4050" w:type="dxa"/>
            <w:vAlign w:val="center"/>
          </w:tcPr>
          <w:p w:rsidR="004960FE" w:rsidRPr="00E71F3F"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u w:val="single"/>
              </w:rPr>
              <w:t>__________________________________</w:t>
            </w:r>
          </w:p>
        </w:tc>
        <w:tc>
          <w:tcPr>
            <w:tcW w:w="1170" w:type="dxa"/>
            <w:vAlign w:val="center"/>
          </w:tcPr>
          <w:p w:rsidR="004960FE" w:rsidRPr="00E71F3F" w:rsidP="00E71F3F">
            <w:pPr>
              <w:widowControl w:val="0"/>
              <w:tabs>
                <w:tab w:val="right" w:pos="4320"/>
              </w:tabs>
              <w:spacing w:line="240" w:lineRule="atLeast"/>
              <w:rPr>
                <w:rFonts w:asciiTheme="majorHAnsi" w:hAnsiTheme="majorHAnsi"/>
                <w:color w:val="auto"/>
                <w:sz w:val="20"/>
                <w:szCs w:val="20"/>
              </w:rPr>
            </w:pPr>
            <w:r w:rsidRPr="00E71F3F">
              <w:rPr>
                <w:rFonts w:asciiTheme="majorHAnsi" w:hAnsiTheme="majorHAnsi"/>
                <w:b/>
                <w:color w:val="auto"/>
                <w:sz w:val="20"/>
                <w:szCs w:val="20"/>
              </w:rPr>
              <w:t>Name:</w:t>
            </w:r>
          </w:p>
        </w:tc>
        <w:tc>
          <w:tcPr>
            <w:tcW w:w="4050" w:type="dxa"/>
            <w:vAlign w:val="center"/>
          </w:tcPr>
          <w:p w:rsidR="004960FE" w:rsidRPr="00E71F3F"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u w:val="single"/>
              </w:rPr>
              <w:t>__________________________________</w:t>
            </w:r>
          </w:p>
        </w:tc>
      </w:tr>
      <w:tr w:rsidTr="00210502">
        <w:tblPrEx>
          <w:tblW w:w="10465" w:type="dxa"/>
          <w:tblLayout w:type="fixed"/>
          <w:tblCellMar>
            <w:left w:w="115" w:type="dxa"/>
            <w:right w:w="115" w:type="dxa"/>
          </w:tblCellMar>
          <w:tblLook w:val="01E0"/>
        </w:tblPrEx>
        <w:trPr>
          <w:trHeight w:val="922"/>
        </w:trPr>
        <w:tc>
          <w:tcPr>
            <w:tcW w:w="1195" w:type="dxa"/>
            <w:vAlign w:val="center"/>
          </w:tcPr>
          <w:p w:rsidR="004960FE" w:rsidRPr="00E71F3F"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rPr>
              <w:t>Title:</w:t>
            </w:r>
          </w:p>
        </w:tc>
        <w:tc>
          <w:tcPr>
            <w:tcW w:w="4050" w:type="dxa"/>
            <w:vAlign w:val="center"/>
          </w:tcPr>
          <w:p w:rsidR="004960FE" w:rsidRPr="00E71F3F"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u w:val="single"/>
              </w:rPr>
              <w:t>__________________________________</w:t>
            </w:r>
          </w:p>
        </w:tc>
        <w:tc>
          <w:tcPr>
            <w:tcW w:w="1170" w:type="dxa"/>
            <w:vAlign w:val="center"/>
          </w:tcPr>
          <w:p w:rsidR="004960FE" w:rsidRPr="00E71F3F" w:rsidP="00E71F3F">
            <w:pPr>
              <w:widowControl w:val="0"/>
              <w:tabs>
                <w:tab w:val="right" w:pos="4320"/>
              </w:tabs>
              <w:spacing w:line="240" w:lineRule="atLeast"/>
              <w:rPr>
                <w:rFonts w:asciiTheme="majorHAnsi" w:hAnsiTheme="majorHAnsi"/>
                <w:color w:val="auto"/>
                <w:sz w:val="20"/>
                <w:szCs w:val="20"/>
              </w:rPr>
            </w:pPr>
            <w:r w:rsidRPr="00E71F3F">
              <w:rPr>
                <w:rFonts w:asciiTheme="majorHAnsi" w:hAnsiTheme="majorHAnsi"/>
                <w:b/>
                <w:color w:val="auto"/>
                <w:sz w:val="20"/>
                <w:szCs w:val="20"/>
              </w:rPr>
              <w:t>Title:</w:t>
            </w:r>
          </w:p>
        </w:tc>
        <w:tc>
          <w:tcPr>
            <w:tcW w:w="4050" w:type="dxa"/>
            <w:vAlign w:val="center"/>
          </w:tcPr>
          <w:p w:rsidR="004960FE" w:rsidRPr="00E71F3F"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u w:val="single"/>
              </w:rPr>
              <w:t>__________________________________</w:t>
            </w:r>
          </w:p>
        </w:tc>
      </w:tr>
      <w:tr w:rsidTr="00210502">
        <w:tblPrEx>
          <w:tblW w:w="10465" w:type="dxa"/>
          <w:tblLayout w:type="fixed"/>
          <w:tblCellMar>
            <w:left w:w="115" w:type="dxa"/>
            <w:right w:w="115" w:type="dxa"/>
          </w:tblCellMar>
          <w:tblLook w:val="01E0"/>
        </w:tblPrEx>
        <w:trPr>
          <w:trHeight w:val="922"/>
        </w:trPr>
        <w:tc>
          <w:tcPr>
            <w:tcW w:w="1195" w:type="dxa"/>
            <w:vAlign w:val="center"/>
          </w:tcPr>
          <w:p w:rsidR="004960FE" w:rsidRPr="00E71F3F"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rPr>
              <w:t xml:space="preserve">Date: </w:t>
            </w:r>
          </w:p>
        </w:tc>
        <w:tc>
          <w:tcPr>
            <w:tcW w:w="4050" w:type="dxa"/>
            <w:vAlign w:val="center"/>
          </w:tcPr>
          <w:p w:rsidR="004960FE" w:rsidRPr="00E71F3F"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u w:val="single"/>
              </w:rPr>
              <w:t>__________________________________</w:t>
            </w:r>
          </w:p>
        </w:tc>
        <w:tc>
          <w:tcPr>
            <w:tcW w:w="1170" w:type="dxa"/>
            <w:vAlign w:val="center"/>
          </w:tcPr>
          <w:p w:rsidR="004960FE" w:rsidRPr="00E71F3F" w:rsidP="00E71F3F">
            <w:pPr>
              <w:widowControl w:val="0"/>
              <w:tabs>
                <w:tab w:val="right" w:pos="4320"/>
              </w:tabs>
              <w:spacing w:line="240" w:lineRule="atLeast"/>
              <w:rPr>
                <w:rFonts w:asciiTheme="majorHAnsi" w:hAnsiTheme="majorHAnsi"/>
                <w:color w:val="auto"/>
                <w:sz w:val="20"/>
                <w:szCs w:val="20"/>
              </w:rPr>
            </w:pPr>
            <w:r w:rsidRPr="00E71F3F">
              <w:rPr>
                <w:rFonts w:asciiTheme="majorHAnsi" w:hAnsiTheme="majorHAnsi"/>
                <w:b/>
                <w:color w:val="auto"/>
                <w:sz w:val="20"/>
                <w:szCs w:val="20"/>
              </w:rPr>
              <w:t xml:space="preserve">Date: </w:t>
            </w:r>
          </w:p>
        </w:tc>
        <w:tc>
          <w:tcPr>
            <w:tcW w:w="4050" w:type="dxa"/>
            <w:vAlign w:val="center"/>
          </w:tcPr>
          <w:p w:rsidR="004960FE" w:rsidRPr="00E71F3F"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u w:val="single"/>
              </w:rPr>
              <w:t>__________________________________</w:t>
            </w:r>
          </w:p>
        </w:tc>
      </w:tr>
    </w:tbl>
    <w:p w:rsidR="004960FE" w:rsidRPr="00710990" w:rsidP="00083C82">
      <w:pPr>
        <w:pStyle w:val="BodyText"/>
        <w:rPr>
          <w:rFonts w:asciiTheme="majorHAnsi" w:hAnsiTheme="majorHAnsi"/>
          <w:sz w:val="32"/>
          <w:szCs w:val="32"/>
        </w:rPr>
      </w:pPr>
    </w:p>
    <w:sectPr w:rsidSect="00710990">
      <w:headerReference w:type="even" r:id="rId4"/>
      <w:headerReference w:type="default" r:id="rId5"/>
      <w:footerReference w:type="even" r:id="rId6"/>
      <w:footerReference w:type="default" r:id="rId7"/>
      <w:headerReference w:type="first" r:id="rId8"/>
      <w:footerReference w:type="first" r:id="rId9"/>
      <w:type w:val="continuous"/>
      <w:pgSz w:w="12240" w:h="15840" w:code="1"/>
      <w:pgMar w:top="1440" w:right="1080" w:bottom="1152" w:left="72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w:altName w:val="Book Antiqua"/>
    <w:charset w:val="00"/>
    <w:family w:val="auto"/>
    <w:pitch w:val="variable"/>
    <w:sig w:usb0="A00002FF" w:usb1="7800205A" w:usb2="14600000" w:usb3="00000000" w:csb0="00000193" w:csb1="00000000"/>
  </w:font>
  <w:font w:name="MS ??">
    <w:altName w:val="MS Mincho"/>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56F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1758">
    <w:pPr>
      <w:pStyle w:val="Footer"/>
    </w:pPr>
    <w:r>
      <w:rPr>
        <w:noProof/>
      </w:rPr>
      <w:pict>
        <v:shapetype id="_x0000_t202" coordsize="21600,21600" o:spt="202" path="m,l,21600r21600,l21600,xe">
          <v:stroke joinstyle="miter"/>
          <v:path gradientshapeok="t" o:connecttype="rect"/>
        </v:shapetype>
        <v:shape id="zzmpTrailer_1078_19" o:spid="_x0000_s2049" type="#_x0000_t202" style="height:20.15pt;margin-left:0;margin-top:0;mso-height-percent:0;mso-height-relative:page;mso-position-horizontal-relative:margin;mso-width-percent:0;mso-width-relative:page;mso-wrap-distance-bottom:0;mso-wrap-distance-left:9pt;mso-wrap-distance-right:9pt;mso-wrap-distance-top:0;mso-wrap-style:square;position:absolute;v-text-anchor:top;visibility:visible;width:201.6pt;z-index:-251658240" filled="f" stroked="f">
          <v:textbox inset="0,0,0,0">
            <w:txbxContent>
              <w:p w:rsidR="00571758">
                <w:pPr>
                  <w:pStyle w:val="MacPacTrailer"/>
                </w:pPr>
                <w:r>
                  <w:t>4813-6353-8269</w:t>
                </w:r>
              </w:p>
              <w:p w:rsidR="00571758">
                <w:pPr>
                  <w:pStyle w:val="MacPacTrailer"/>
                </w:pP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1758">
    <w:pPr>
      <w:pStyle w:val="Footer"/>
    </w:pPr>
    <w:r>
      <w:rPr>
        <w:noProof/>
      </w:rPr>
      <w:pict>
        <v:shapetype id="_x0000_t202" coordsize="21600,21600" o:spt="202" path="m,l,21600r21600,l21600,xe">
          <v:stroke joinstyle="miter"/>
          <v:path gradientshapeok="t" o:connecttype="rect"/>
        </v:shapetype>
        <v:shape id="zzmpTrailer_1078_1B" o:spid="_x0000_s2050" type="#_x0000_t202" style="height:20.15pt;margin-left:0;margin-top:0;mso-height-percent:0;mso-height-relative:page;mso-position-horizontal-relative:margin;mso-width-percent:0;mso-width-relative:page;mso-wrap-distance-bottom:0;mso-wrap-distance-left:9pt;mso-wrap-distance-right:9pt;mso-wrap-distance-top:0;mso-wrap-style:square;position:absolute;v-text-anchor:top;visibility:visible;width:201.6pt;z-index:-251657216" filled="f" stroked="f">
          <v:textbox inset="0,0,0,0">
            <w:txbxContent>
              <w:p w:rsidR="00571758">
                <w:pPr>
                  <w:pStyle w:val="MacPacTrailer"/>
                </w:pPr>
                <w:r>
                  <w:t>4813-6353-8269</w:t>
                </w:r>
              </w:p>
              <w:p w:rsidR="00571758">
                <w:pPr>
                  <w:pStyle w:val="MacPacTrailer"/>
                </w:pPr>
              </w:p>
            </w:txbxContent>
          </v:textbox>
          <w10:wrap anchorx="margin"/>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56F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314CD" w:rsidRPr="00710990" w:rsidP="00710990">
    <w:pPr>
      <w:pStyle w:val="Header"/>
      <w:tabs>
        <w:tab w:val="clear" w:pos="4320"/>
        <w:tab w:val="center" w:pos="5400"/>
        <w:tab w:val="clear" w:pos="8640"/>
        <w:tab w:val="right" w:pos="10440"/>
      </w:tabs>
      <w:rPr>
        <w:rFonts w:asciiTheme="majorHAnsi" w:hAnsiTheme="majorHAnsi"/>
        <w:sz w:val="36"/>
      </w:rPr>
    </w:pPr>
    <w:r w:rsidRPr="00710990">
      <w:rPr>
        <w:rFonts w:asciiTheme="majorHAnsi" w:hAnsiTheme="majorHAnsi"/>
        <w:b/>
        <w:sz w:val="22"/>
        <w:szCs w:val="16"/>
      </w:rPr>
      <w:t>C</w:t>
    </w:r>
    <w:r w:rsidR="003F44BB">
      <w:rPr>
        <w:rFonts w:asciiTheme="majorHAnsi" w:hAnsiTheme="majorHAnsi"/>
        <w:b/>
        <w:sz w:val="22"/>
        <w:szCs w:val="16"/>
      </w:rPr>
      <w:t>ONFIDENTIAL</w:t>
    </w:r>
    <w:r w:rsidR="003F44BB">
      <w:rPr>
        <w:rFonts w:asciiTheme="majorHAnsi" w:hAnsiTheme="majorHAnsi"/>
        <w:b/>
        <w:sz w:val="22"/>
        <w:szCs w:val="16"/>
      </w:rPr>
      <w:tab/>
      <w:t>Exhibit C</w:t>
    </w:r>
    <w:r w:rsidRPr="00710990">
      <w:rPr>
        <w:rFonts w:asciiTheme="majorHAnsi" w:hAnsiTheme="majorHAnsi"/>
        <w:b/>
        <w:sz w:val="22"/>
        <w:szCs w:val="16"/>
      </w:rPr>
      <w:tab/>
      <w:t xml:space="preserve">Page </w:t>
    </w:r>
    <w:r w:rsidRPr="00710990" w:rsidR="00921DFA">
      <w:rPr>
        <w:rFonts w:asciiTheme="majorHAnsi" w:hAnsiTheme="majorHAnsi"/>
        <w:b/>
        <w:sz w:val="22"/>
        <w:szCs w:val="16"/>
      </w:rPr>
      <w:fldChar w:fldCharType="begin"/>
    </w:r>
    <w:r w:rsidRPr="00710990">
      <w:rPr>
        <w:rFonts w:asciiTheme="majorHAnsi" w:hAnsiTheme="majorHAnsi"/>
        <w:b/>
        <w:sz w:val="22"/>
        <w:szCs w:val="16"/>
      </w:rPr>
      <w:instrText xml:space="preserve"> PAGE </w:instrText>
    </w:r>
    <w:r w:rsidRPr="00710990" w:rsidR="00921DFA">
      <w:rPr>
        <w:rFonts w:asciiTheme="majorHAnsi" w:hAnsiTheme="majorHAnsi"/>
        <w:b/>
        <w:sz w:val="22"/>
        <w:szCs w:val="16"/>
      </w:rPr>
      <w:fldChar w:fldCharType="separate"/>
    </w:r>
    <w:r w:rsidR="00756F45">
      <w:rPr>
        <w:rFonts w:asciiTheme="majorHAnsi" w:hAnsiTheme="majorHAnsi"/>
        <w:b/>
        <w:noProof/>
        <w:sz w:val="22"/>
        <w:szCs w:val="16"/>
      </w:rPr>
      <w:t>6</w:t>
    </w:r>
    <w:r w:rsidRPr="00710990" w:rsidR="00921DFA">
      <w:rPr>
        <w:rFonts w:asciiTheme="majorHAnsi" w:hAnsiTheme="majorHAnsi"/>
        <w:b/>
        <w:sz w:val="22"/>
        <w:szCs w:val="16"/>
      </w:rPr>
      <w:fldChar w:fldCharType="end"/>
    </w:r>
    <w:r w:rsidRPr="00710990">
      <w:rPr>
        <w:rFonts w:asciiTheme="majorHAnsi" w:hAnsiTheme="majorHAnsi"/>
        <w:b/>
        <w:sz w:val="22"/>
        <w:szCs w:val="16"/>
      </w:rPr>
      <w:t xml:space="preserve"> of </w:t>
    </w:r>
    <w:r w:rsidRPr="00710990" w:rsidR="00921DFA">
      <w:rPr>
        <w:rFonts w:asciiTheme="majorHAnsi" w:hAnsiTheme="majorHAnsi"/>
        <w:b/>
        <w:sz w:val="22"/>
        <w:szCs w:val="16"/>
      </w:rPr>
      <w:fldChar w:fldCharType="begin"/>
    </w:r>
    <w:r w:rsidRPr="00710990">
      <w:rPr>
        <w:rFonts w:asciiTheme="majorHAnsi" w:hAnsiTheme="majorHAnsi"/>
        <w:b/>
        <w:sz w:val="22"/>
        <w:szCs w:val="16"/>
      </w:rPr>
      <w:instrText xml:space="preserve"> NUMPAGES </w:instrText>
    </w:r>
    <w:r w:rsidRPr="00710990" w:rsidR="00921DFA">
      <w:rPr>
        <w:rFonts w:asciiTheme="majorHAnsi" w:hAnsiTheme="majorHAnsi"/>
        <w:b/>
        <w:sz w:val="22"/>
        <w:szCs w:val="16"/>
      </w:rPr>
      <w:fldChar w:fldCharType="separate"/>
    </w:r>
    <w:r w:rsidR="00756F45">
      <w:rPr>
        <w:rFonts w:asciiTheme="majorHAnsi" w:hAnsiTheme="majorHAnsi"/>
        <w:b/>
        <w:noProof/>
        <w:sz w:val="22"/>
        <w:szCs w:val="16"/>
      </w:rPr>
      <w:t>9</w:t>
    </w:r>
    <w:r w:rsidRPr="00710990" w:rsidR="00921DFA">
      <w:rPr>
        <w:rFonts w:asciiTheme="majorHAnsi" w:hAnsiTheme="majorHAnsi"/>
        <w:b/>
        <w:sz w:val="22"/>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56F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1292B9E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64031B"/>
    <w:multiLevelType w:val="hybridMultilevel"/>
    <w:tmpl w:val="A192ED4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2">
    <w:nsid w:val="0A424862"/>
    <w:multiLevelType w:val="hybridMultilevel"/>
    <w:tmpl w:val="29645EA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0A5F0E81"/>
    <w:multiLevelType w:val="hybridMultilevel"/>
    <w:tmpl w:val="1788FF0E"/>
    <w:lvl w:ilvl="0">
      <w:start w:val="1"/>
      <w:numFmt w:val="bullet"/>
      <w:lvlText w:val=""/>
      <w:lvlJc w:val="left"/>
      <w:pPr>
        <w:ind w:left="360" w:hanging="360"/>
      </w:pPr>
      <w:rPr>
        <w:rFonts w:ascii="Wingdings" w:hAnsi="Wingdings" w:hint="default"/>
      </w:rPr>
    </w:lvl>
    <w:lvl w:ilvl="1">
      <w:start w:val="1"/>
      <w:numFmt w:val="bullet"/>
      <w:lvlText w:val=""/>
      <w:lvlJc w:val="left"/>
      <w:pPr>
        <w:ind w:left="0" w:hanging="360"/>
      </w:pPr>
      <w:rPr>
        <w:rFonts w:ascii="Wingdings" w:hAnsi="Wingding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4">
    <w:nsid w:val="0FF569B6"/>
    <w:multiLevelType w:val="hybridMultilevel"/>
    <w:tmpl w:val="80060752"/>
    <w:name w:val="zzmpLegal3||Legal3|2|3|1|1|12|0||1|12|0||1|12|1||1|12|1||1|12|0||1|12|0||1|12|0||1|12|0||1|12|0||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55E7738"/>
    <w:multiLevelType w:val="hybridMultilevel"/>
    <w:tmpl w:val="D5E2D1D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6">
    <w:nsid w:val="17717314"/>
    <w:multiLevelType w:val="hybridMultilevel"/>
    <w:tmpl w:val="27BE11E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7">
    <w:nsid w:val="1AA27B2F"/>
    <w:multiLevelType w:val="hybridMultilevel"/>
    <w:tmpl w:val="C8CCD1E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4F62E84"/>
    <w:multiLevelType w:val="hybridMultilevel"/>
    <w:tmpl w:val="98F2185C"/>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
    <w:nsid w:val="27F104AC"/>
    <w:multiLevelType w:val="singleLevel"/>
    <w:tmpl w:val="187E0A2C"/>
    <w:lvl w:ilvl="0">
      <w:start w:val="1"/>
      <w:numFmt w:val="bullet"/>
      <w:pStyle w:val="NormalBulletsNoIndent"/>
      <w:lvlText w:val=""/>
      <w:lvlJc w:val="left"/>
      <w:pPr>
        <w:tabs>
          <w:tab w:val="num" w:pos="720"/>
        </w:tabs>
        <w:ind w:left="720" w:hanging="360"/>
      </w:pPr>
      <w:rPr>
        <w:rFonts w:ascii="Symbol" w:hAnsi="Symbol" w:hint="default"/>
      </w:rPr>
    </w:lvl>
  </w:abstractNum>
  <w:abstractNum w:abstractNumId="10">
    <w:nsid w:val="2D044110"/>
    <w:multiLevelType w:val="hybridMultilevel"/>
    <w:tmpl w:val="7AEE6E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2EC3F68"/>
    <w:multiLevelType w:val="hybridMultilevel"/>
    <w:tmpl w:val="6B4CB03A"/>
    <w:lvl w:ilvl="0">
      <w:start w:val="1"/>
      <w:numFmt w:val="lowerLetter"/>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nsid w:val="341B30DD"/>
    <w:multiLevelType w:val="hybridMultilevel"/>
    <w:tmpl w:val="9BFC8C2C"/>
    <w:lvl w:ilvl="0">
      <w:start w:val="5"/>
      <w:numFmt w:val="bullet"/>
      <w:lvlText w:val="-"/>
      <w:lvlJc w:val="left"/>
      <w:pPr>
        <w:ind w:left="720" w:hanging="360"/>
      </w:pPr>
      <w:rPr>
        <w:rFonts w:ascii="Calibri" w:eastAsia="Times New Roman" w:hAnsi="Calibri" w:cs="Times New Roman"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745045D"/>
    <w:multiLevelType w:val="hybridMultilevel"/>
    <w:tmpl w:val="03FAF9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C0541D3"/>
    <w:multiLevelType w:val="hybridMultilevel"/>
    <w:tmpl w:val="E5F487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D9713BD"/>
    <w:multiLevelType w:val="hybridMultilevel"/>
    <w:tmpl w:val="F0F6B0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3277CDC"/>
    <w:multiLevelType w:val="hybridMultilevel"/>
    <w:tmpl w:val="C33C6F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49C5E76"/>
    <w:multiLevelType w:val="hybridMultilevel"/>
    <w:tmpl w:val="45CC26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69633BB"/>
    <w:multiLevelType w:val="hybridMultilevel"/>
    <w:tmpl w:val="B0D0A2A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9">
    <w:nsid w:val="4BEC6C1B"/>
    <w:multiLevelType w:val="hybridMultilevel"/>
    <w:tmpl w:val="3C642B7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nsid w:val="4DD35F34"/>
    <w:multiLevelType w:val="hybridMultilevel"/>
    <w:tmpl w:val="24C27644"/>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4DD52ECA"/>
    <w:multiLevelType w:val="hybridMultilevel"/>
    <w:tmpl w:val="A980119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22">
    <w:nsid w:val="4E822527"/>
    <w:multiLevelType w:val="hybridMultilevel"/>
    <w:tmpl w:val="FDBA9222"/>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3">
    <w:nsid w:val="51E452C0"/>
    <w:multiLevelType w:val="hybridMultilevel"/>
    <w:tmpl w:val="B0EA7D2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52E0870"/>
    <w:multiLevelType w:val="multilevel"/>
    <w:tmpl w:val="5A746C1C"/>
    <w:lvl w:ilvl="0">
      <w:start w:val="1"/>
      <w:numFmt w:val="decimal"/>
      <w:pStyle w:val="Paragraph"/>
      <w:lvlText w:val="%1."/>
      <w:lvlJc w:val="left"/>
      <w:pPr>
        <w:tabs>
          <w:tab w:val="num" w:pos="576"/>
        </w:tabs>
        <w:ind w:left="0" w:firstLine="0"/>
      </w:pPr>
      <w:rPr>
        <w:b/>
        <w:i w:val="0"/>
        <w:caps w:val="0"/>
        <w:smallCaps w:val="0"/>
        <w:u w:val="none"/>
      </w:rPr>
    </w:lvl>
    <w:lvl w:ilvl="1">
      <w:start w:val="1"/>
      <w:numFmt w:val="decimal"/>
      <w:pStyle w:val="Sub-heading"/>
      <w:isLgl/>
      <w:lvlText w:val="%1.%2"/>
      <w:lvlJc w:val="left"/>
      <w:pPr>
        <w:tabs>
          <w:tab w:val="num" w:pos="576"/>
        </w:tabs>
        <w:ind w:left="0" w:firstLine="0"/>
      </w:pPr>
      <w:rPr>
        <w:b/>
        <w:i w:val="0"/>
        <w:caps w:val="0"/>
        <w:u w:val="none"/>
      </w:rPr>
    </w:lvl>
    <w:lvl w:ilvl="2">
      <w:start w:val="1"/>
      <w:numFmt w:val="decimal"/>
      <w:pStyle w:val="TableGrid"/>
      <w:isLgl/>
      <w:lvlText w:val="%1.%2.%3"/>
      <w:lvlJc w:val="left"/>
      <w:pPr>
        <w:tabs>
          <w:tab w:val="num" w:pos="846"/>
        </w:tabs>
        <w:ind w:left="270" w:firstLine="0"/>
      </w:pPr>
      <w:rPr>
        <w:b/>
        <w:i w:val="0"/>
        <w:caps w:val="0"/>
        <w:u w:val="none"/>
      </w:rPr>
    </w:lvl>
    <w:lvl w:ilvl="3">
      <w:start w:val="1"/>
      <w:numFmt w:val="lowerLetter"/>
      <w:lvlText w:val="(%4)"/>
      <w:lvlJc w:val="left"/>
      <w:pPr>
        <w:tabs>
          <w:tab w:val="num" w:pos="2880"/>
        </w:tabs>
        <w:ind w:left="0" w:firstLine="2160"/>
      </w:pPr>
      <w:rPr>
        <w:b w:val="0"/>
        <w:i w:val="0"/>
        <w:caps w:val="0"/>
        <w:u w:val="none"/>
      </w:rPr>
    </w:lvl>
    <w:lvl w:ilvl="4">
      <w:start w:val="1"/>
      <w:numFmt w:val="lowerRoman"/>
      <w:pStyle w:val="Legal3Cont1"/>
      <w:lvlText w:val="(%5)"/>
      <w:lvlJc w:val="left"/>
      <w:pPr>
        <w:tabs>
          <w:tab w:val="num" w:pos="3600"/>
        </w:tabs>
        <w:ind w:left="0" w:firstLine="2880"/>
      </w:pPr>
      <w:rPr>
        <w:b w:val="0"/>
        <w:i w:val="0"/>
        <w:caps w:val="0"/>
        <w:u w:val="none"/>
      </w:rPr>
    </w:lvl>
    <w:lvl w:ilvl="5">
      <w:start w:val="1"/>
      <w:numFmt w:val="decimal"/>
      <w:pStyle w:val="Legal3Cont2"/>
      <w:lvlText w:val="(%6)"/>
      <w:lvlJc w:val="left"/>
      <w:pPr>
        <w:tabs>
          <w:tab w:val="num" w:pos="4320"/>
        </w:tabs>
        <w:ind w:left="0" w:firstLine="3600"/>
      </w:pPr>
      <w:rPr>
        <w:b w:val="0"/>
        <w:i w:val="0"/>
        <w:caps w:val="0"/>
        <w:u w:val="none"/>
      </w:rPr>
    </w:lvl>
    <w:lvl w:ilvl="6">
      <w:start w:val="1"/>
      <w:numFmt w:val="lowerLetter"/>
      <w:pStyle w:val="Legal3Cont3"/>
      <w:lvlText w:val="%7)"/>
      <w:lvlJc w:val="left"/>
      <w:pPr>
        <w:tabs>
          <w:tab w:val="num" w:pos="5040"/>
        </w:tabs>
        <w:ind w:left="0" w:firstLine="4320"/>
      </w:pPr>
      <w:rPr>
        <w:b w:val="0"/>
        <w:i w:val="0"/>
        <w:caps w:val="0"/>
        <w:u w:val="none"/>
      </w:rPr>
    </w:lvl>
    <w:lvl w:ilvl="7">
      <w:start w:val="1"/>
      <w:numFmt w:val="lowerRoman"/>
      <w:pStyle w:val="Legal3Cont4"/>
      <w:lvlText w:val="%8)"/>
      <w:lvlJc w:val="left"/>
      <w:pPr>
        <w:tabs>
          <w:tab w:val="num" w:pos="5760"/>
        </w:tabs>
        <w:ind w:left="0" w:firstLine="5040"/>
      </w:pPr>
      <w:rPr>
        <w:b w:val="0"/>
        <w:i w:val="0"/>
        <w:caps w:val="0"/>
        <w:u w:val="none"/>
      </w:rPr>
    </w:lvl>
    <w:lvl w:ilvl="8">
      <w:start w:val="1"/>
      <w:numFmt w:val="decimal"/>
      <w:pStyle w:val="Legal3Cont5"/>
      <w:lvlText w:val="%9)"/>
      <w:lvlJc w:val="left"/>
      <w:pPr>
        <w:tabs>
          <w:tab w:val="num" w:pos="6480"/>
        </w:tabs>
        <w:ind w:left="0" w:firstLine="5760"/>
      </w:pPr>
      <w:rPr>
        <w:b w:val="0"/>
        <w:i w:val="0"/>
        <w:caps w:val="0"/>
        <w:u w:val="none"/>
      </w:rPr>
    </w:lvl>
  </w:abstractNum>
  <w:abstractNum w:abstractNumId="25">
    <w:nsid w:val="57A21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9EC05B4"/>
    <w:multiLevelType w:val="hybridMultilevel"/>
    <w:tmpl w:val="E8BC05F2"/>
    <w:lvl w:ilvl="0">
      <w:start w:val="1"/>
      <w:numFmt w:val="bullet"/>
      <w:lvlText w:val=""/>
      <w:lvlJc w:val="left"/>
      <w:pPr>
        <w:ind w:left="180" w:hanging="360"/>
      </w:pPr>
      <w:rPr>
        <w:rFonts w:ascii="Wingdings" w:hAnsi="Wingdings"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27">
    <w:nsid w:val="5C36459F"/>
    <w:multiLevelType w:val="hybridMultilevel"/>
    <w:tmpl w:val="FB3CB6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EB57F2F"/>
    <w:multiLevelType w:val="hybridMultilevel"/>
    <w:tmpl w:val="264CA84A"/>
    <w:lvl w:ilvl="0">
      <w:start w:val="5"/>
      <w:numFmt w:val="bullet"/>
      <w:lvlText w:val="-"/>
      <w:lvlJc w:val="left"/>
      <w:pPr>
        <w:ind w:left="360" w:hanging="360"/>
      </w:pPr>
      <w:rPr>
        <w:rFonts w:ascii="Calibri" w:eastAsia="Times New Roman" w:hAnsi="Calibri" w:cs="Times New Roman"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29">
    <w:nsid w:val="676674A8"/>
    <w:multiLevelType w:val="hybridMultilevel"/>
    <w:tmpl w:val="DF94C1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99013CC"/>
    <w:multiLevelType w:val="hybridMultilevel"/>
    <w:tmpl w:val="623E70B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BD80381"/>
    <w:multiLevelType w:val="hybridMultilevel"/>
    <w:tmpl w:val="2E26D07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32">
    <w:nsid w:val="6C4D2637"/>
    <w:multiLevelType w:val="multilevel"/>
    <w:tmpl w:val="E5BA9E4A"/>
    <w:lvl w:ilvl="0">
      <w:start w:val="5"/>
      <w:numFmt w:val="decimal"/>
      <w:pStyle w:val="Heading5"/>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3">
    <w:nsid w:val="6F8D3C1B"/>
    <w:multiLevelType w:val="hybridMultilevel"/>
    <w:tmpl w:val="3F7608E0"/>
    <w:lvl w:ilvl="0">
      <w:start w:val="7"/>
      <w:numFmt w:val="bullet"/>
      <w:lvlText w:val=""/>
      <w:lvlJc w:val="left"/>
      <w:pPr>
        <w:ind w:left="360" w:hanging="360"/>
      </w:pPr>
      <w:rPr>
        <w:rFonts w:ascii="Symbol" w:eastAsia="Calibri" w:hAnsi="Symbol" w:cs="Times New Roman"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34">
    <w:nsid w:val="72B90486"/>
    <w:multiLevelType w:val="hybridMultilevel"/>
    <w:tmpl w:val="6D78EB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69A3FA7"/>
    <w:multiLevelType w:val="hybridMultilevel"/>
    <w:tmpl w:val="64A6B52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7AC53C32"/>
    <w:multiLevelType w:val="hybridMultilevel"/>
    <w:tmpl w:val="2564B43C"/>
    <w:lvl w:ilvl="0">
      <w:start w:val="5"/>
      <w:numFmt w:val="bullet"/>
      <w:lvlText w:val="-"/>
      <w:lvlJc w:val="left"/>
      <w:pPr>
        <w:ind w:left="360" w:hanging="360"/>
      </w:pPr>
      <w:rPr>
        <w:rFonts w:ascii="Calibri" w:eastAsia="Times New Roman" w:hAnsi="Calibri" w:cs="Times New Roman" w:hint="default"/>
      </w:rPr>
    </w:lvl>
    <w:lvl w:ilvl="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37">
    <w:nsid w:val="7AE733A9"/>
    <w:multiLevelType w:val="hybridMultilevel"/>
    <w:tmpl w:val="425AE2A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38">
    <w:nsid w:val="7DC24B2E"/>
    <w:multiLevelType w:val="hybridMultilevel"/>
    <w:tmpl w:val="D90AE9B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num w:numId="1">
    <w:abstractNumId w:val="24"/>
  </w:num>
  <w:num w:numId="2">
    <w:abstractNumId w:val="0"/>
  </w:num>
  <w:num w:numId="3">
    <w:abstractNumId w:val="32"/>
  </w:num>
  <w:num w:numId="4">
    <w:abstractNumId w:val="9"/>
  </w:num>
  <w:num w:numId="5">
    <w:abstractNumId w:val="33"/>
  </w:num>
  <w:num w:numId="6">
    <w:abstractNumId w:val="38"/>
  </w:num>
  <w:num w:numId="7">
    <w:abstractNumId w:val="20"/>
  </w:num>
  <w:num w:numId="8">
    <w:abstractNumId w:val="34"/>
  </w:num>
  <w:num w:numId="9">
    <w:abstractNumId w:val="28"/>
  </w:num>
  <w:num w:numId="10">
    <w:abstractNumId w:val="36"/>
  </w:num>
  <w:num w:numId="11">
    <w:abstractNumId w:val="12"/>
  </w:num>
  <w:num w:numId="12">
    <w:abstractNumId w:val="5"/>
  </w:num>
  <w:num w:numId="13">
    <w:abstractNumId w:val="11"/>
  </w:num>
  <w:num w:numId="14">
    <w:abstractNumId w:val="26"/>
  </w:num>
  <w:num w:numId="15">
    <w:abstractNumId w:val="25"/>
  </w:num>
  <w:num w:numId="16">
    <w:abstractNumId w:val="31"/>
  </w:num>
  <w:num w:numId="17">
    <w:abstractNumId w:val="37"/>
  </w:num>
  <w:num w:numId="18">
    <w:abstractNumId w:val="16"/>
  </w:num>
  <w:num w:numId="19">
    <w:abstractNumId w:val="17"/>
  </w:num>
  <w:num w:numId="20">
    <w:abstractNumId w:val="35"/>
  </w:num>
  <w:num w:numId="21">
    <w:abstractNumId w:val="19"/>
  </w:num>
  <w:num w:numId="22">
    <w:abstractNumId w:val="27"/>
  </w:num>
  <w:num w:numId="23">
    <w:abstractNumId w:val="7"/>
  </w:num>
  <w:num w:numId="24">
    <w:abstractNumId w:val="29"/>
  </w:num>
  <w:num w:numId="25">
    <w:abstractNumId w:val="22"/>
  </w:num>
  <w:num w:numId="26">
    <w:abstractNumId w:val="23"/>
  </w:num>
  <w:num w:numId="27">
    <w:abstractNumId w:val="14"/>
  </w:num>
  <w:num w:numId="28">
    <w:abstractNumId w:val="18"/>
  </w:num>
  <w:num w:numId="29">
    <w:abstractNumId w:val="6"/>
  </w:num>
  <w:num w:numId="30">
    <w:abstractNumId w:val="30"/>
  </w:num>
  <w:num w:numId="31">
    <w:abstractNumId w:val="15"/>
  </w:num>
  <w:num w:numId="32">
    <w:abstractNumId w:val="8"/>
  </w:num>
  <w:num w:numId="33">
    <w:abstractNumId w:val="21"/>
  </w:num>
  <w:num w:numId="34">
    <w:abstractNumId w:val="13"/>
  </w:num>
  <w:num w:numId="35">
    <w:abstractNumId w:val="10"/>
  </w:num>
  <w:num w:numId="36">
    <w:abstractNumId w:val="1"/>
  </w:num>
  <w:num w:numId="37">
    <w:abstractNumId w:val="3"/>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701" w:allStyles="1" w:alternateStyleNames="0" w:clearFormatting="1" w:customStyles="0" w:directFormattingOnNumbering="1" w:directFormattingOnParagraphs="1" w:directFormattingOnRuns="1" w:directFormattingOnTables="0" w:headingStyles="0" w:latentStyles="0" w:numberingStyles="0" w:stylesInUse="0" w:tableStyles="0" w:top3HeadingStyles="1" w:visibleStyles="0"/>
  <w:stylePaneSortMethod w:val="name"/>
  <w:defaultTabStop w:val="720"/>
  <w:doNotHyphenateCaps/>
  <w:drawingGridHorizontalSpacing w:val="58"/>
  <w:drawingGridVerticalSpacing w:val="187"/>
  <w:displayVerticalDrawingGridEvery w:val="2"/>
  <w:doNotUseMarginsForDrawingGridOrigin/>
  <w:drawingGridHorizontalOrigin w:val="1440"/>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iPriority="99"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7A28D1"/>
    <w:rPr>
      <w:snapToGrid w:val="0"/>
      <w:color w:val="000000"/>
    </w:rPr>
  </w:style>
  <w:style w:type="paragraph" w:styleId="Heading1">
    <w:name w:val="heading 1"/>
    <w:aliases w:val="H1,L1,chapitre,h1"/>
    <w:basedOn w:val="Normal"/>
    <w:next w:val="Normal"/>
    <w:link w:val="Heading1Char"/>
    <w:qFormat/>
    <w:rsid w:val="008828E6"/>
    <w:pPr>
      <w:keepNext/>
      <w:spacing w:before="240" w:after="60"/>
      <w:outlineLvl w:val="0"/>
    </w:pPr>
    <w:rPr>
      <w:rFonts w:ascii="Arial" w:hAnsi="Arial" w:cs="Arial"/>
      <w:b/>
      <w:bCs/>
      <w:kern w:val="32"/>
      <w:sz w:val="32"/>
      <w:szCs w:val="32"/>
    </w:rPr>
  </w:style>
  <w:style w:type="paragraph" w:styleId="Heading2">
    <w:name w:val="heading 2"/>
    <w:aliases w:val="2,2 2,22,2nd level,A,A.B.C.,H2,H2-Heading 2,H21,H22,H23,Header 2,Header2,Heading 2 Hidden,Heading 2 John,Heading Indent No L2,Heading2,I2,Section Title,h 2,h2,h21,h22,h23,h24,heading 2,heading2,l2,list 2,list2,nms MainSect,o"/>
    <w:basedOn w:val="Normal"/>
    <w:link w:val="Heading2Char"/>
    <w:autoRedefine/>
    <w:qFormat/>
    <w:rsid w:val="00FB375A"/>
    <w:pPr>
      <w:keepNext/>
      <w:keepLines/>
      <w:pBdr>
        <w:bottom w:val="dashed" w:sz="4" w:space="0" w:color="BFBFBF" w:themeColor="background1" w:themeShade="BF"/>
      </w:pBdr>
      <w:shd w:val="clear" w:color="auto" w:fill="F3F3F3"/>
      <w:spacing w:before="360" w:after="240"/>
      <w:outlineLvl w:val="1"/>
    </w:pPr>
    <w:rPr>
      <w:rFonts w:asciiTheme="majorHAnsi" w:hAnsiTheme="majorHAnsi"/>
      <w:b/>
      <w:bCs/>
      <w:caps/>
      <w:color w:val="4F81BD" w:themeColor="accent1"/>
      <w:sz w:val="28"/>
      <w:szCs w:val="28"/>
    </w:rPr>
  </w:style>
  <w:style w:type="paragraph" w:styleId="Heading3">
    <w:name w:val="heading 3"/>
    <w:basedOn w:val="Normal"/>
    <w:next w:val="Normal"/>
    <w:link w:val="Heading3Char"/>
    <w:qFormat/>
    <w:rsid w:val="0067669D"/>
    <w:pPr>
      <w:keepNext/>
      <w:spacing w:before="240" w:after="60"/>
      <w:outlineLvl w:val="2"/>
    </w:pPr>
    <w:rPr>
      <w:rFonts w:ascii="Corbel" w:hAnsi="Corbel" w:cs="Arial"/>
      <w:bCs/>
      <w:szCs w:val="26"/>
    </w:rPr>
  </w:style>
  <w:style w:type="paragraph" w:styleId="Heading4">
    <w:name w:val="heading 4"/>
    <w:basedOn w:val="Normal"/>
    <w:next w:val="Normal"/>
    <w:link w:val="Heading4Char"/>
    <w:qFormat/>
    <w:rsid w:val="008828E6"/>
    <w:pPr>
      <w:keepNext/>
      <w:spacing w:before="240" w:after="60"/>
      <w:outlineLvl w:val="3"/>
    </w:pPr>
    <w:rPr>
      <w:b/>
      <w:bCs/>
      <w:sz w:val="28"/>
      <w:szCs w:val="28"/>
    </w:rPr>
  </w:style>
  <w:style w:type="paragraph" w:styleId="Heading5">
    <w:name w:val="heading 5"/>
    <w:basedOn w:val="Normal"/>
    <w:next w:val="Normal"/>
    <w:link w:val="Heading5Char"/>
    <w:qFormat/>
    <w:rsid w:val="006A4019"/>
    <w:pPr>
      <w:keepNext/>
      <w:numPr>
        <w:numId w:val="3"/>
      </w:numPr>
      <w:jc w:val="both"/>
      <w:outlineLvl w:val="4"/>
    </w:pPr>
    <w:rPr>
      <w:rFonts w:ascii="Helvetica" w:hAnsi="Helvetica"/>
      <w:b/>
      <w:snapToGrid/>
      <w:color w:val="auto"/>
      <w:sz w:val="16"/>
    </w:rPr>
  </w:style>
  <w:style w:type="paragraph" w:styleId="Heading6">
    <w:name w:val="heading 6"/>
    <w:basedOn w:val="Normal"/>
    <w:next w:val="Normal"/>
    <w:link w:val="Heading6Char"/>
    <w:qFormat/>
    <w:rsid w:val="006A4019"/>
    <w:pPr>
      <w:keepNext/>
      <w:tabs>
        <w:tab w:val="center" w:pos="4680"/>
      </w:tabs>
      <w:suppressAutoHyphens/>
      <w:jc w:val="center"/>
      <w:outlineLvl w:val="5"/>
    </w:pPr>
    <w:rPr>
      <w:rFonts w:ascii="Arial" w:hAnsi="Arial" w:cs="Arial"/>
      <w:b/>
      <w:bCs/>
      <w:snapToGrid/>
      <w:color w:val="auto"/>
      <w:spacing w:val="-3"/>
      <w:sz w:val="18"/>
      <w:u w:val="single"/>
    </w:rPr>
  </w:style>
  <w:style w:type="paragraph" w:styleId="Heading7">
    <w:name w:val="heading 7"/>
    <w:basedOn w:val="Normal"/>
    <w:next w:val="Normal"/>
    <w:link w:val="Heading7Char"/>
    <w:qFormat/>
    <w:rsid w:val="006A4019"/>
    <w:pPr>
      <w:keepNext/>
      <w:ind w:left="360" w:hanging="360"/>
      <w:jc w:val="center"/>
      <w:outlineLvl w:val="6"/>
    </w:pPr>
    <w:rPr>
      <w:b/>
      <w:bCs/>
      <w:smallCaps/>
      <w:snapToGrid/>
      <w:color w:val="auto"/>
      <w:sz w:val="22"/>
      <w:szCs w:val="22"/>
    </w:rPr>
  </w:style>
  <w:style w:type="paragraph" w:styleId="Heading8">
    <w:name w:val="heading 8"/>
    <w:basedOn w:val="Normal"/>
    <w:next w:val="Normal"/>
    <w:link w:val="Heading8Char"/>
    <w:qFormat/>
    <w:rsid w:val="006A4019"/>
    <w:pPr>
      <w:keepNext/>
      <w:widowControl w:val="0"/>
      <w:tabs>
        <w:tab w:val="left" w:pos="2925"/>
        <w:tab w:val="right" w:pos="6523"/>
      </w:tabs>
      <w:jc w:val="both"/>
      <w:outlineLvl w:val="7"/>
    </w:pPr>
    <w:rPr>
      <w:color w:val="auto"/>
    </w:rPr>
  </w:style>
  <w:style w:type="paragraph" w:styleId="Heading9">
    <w:name w:val="heading 9"/>
    <w:basedOn w:val="Normal"/>
    <w:next w:val="Normal"/>
    <w:link w:val="Heading9Char"/>
    <w:qFormat/>
    <w:rsid w:val="006A4019"/>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chapitre Char,h1 Char"/>
    <w:link w:val="Heading1"/>
    <w:rsid w:val="000739D1"/>
    <w:rPr>
      <w:rFonts w:ascii="Arial" w:hAnsi="Arial" w:cs="Arial"/>
      <w:b/>
      <w:bCs/>
      <w:snapToGrid w:val="0"/>
      <w:color w:val="000000"/>
      <w:kern w:val="32"/>
      <w:sz w:val="32"/>
      <w:szCs w:val="32"/>
      <w:lang w:val="en-US" w:eastAsia="en-US" w:bidi="ar-SA"/>
    </w:rPr>
  </w:style>
  <w:style w:type="character" w:customStyle="1" w:styleId="Heading2Char">
    <w:name w:val="Heading 2 Char"/>
    <w:aliases w:val="2 Char,22 Char,2nd level Char,A Char,A.B.C. Char,H2 Char,H2-Heading 2 Char,Header 2 Char,Header2 Char,Heading 2 Hidden Char,Heading Indent No L2 Char,Heading2 Char,I2 Char,h2 Char,heading2 Char,l2 Char,list 2 Char,list2 Char,o Char"/>
    <w:link w:val="Heading2"/>
    <w:rsid w:val="00FB375A"/>
    <w:rPr>
      <w:rFonts w:asciiTheme="majorHAnsi" w:hAnsiTheme="majorHAnsi"/>
      <w:b/>
      <w:bCs/>
      <w:caps/>
      <w:snapToGrid w:val="0"/>
      <w:color w:val="4F81BD" w:themeColor="accent1"/>
      <w:sz w:val="28"/>
      <w:szCs w:val="28"/>
      <w:shd w:val="clear" w:color="auto" w:fill="F3F3F3"/>
    </w:rPr>
  </w:style>
  <w:style w:type="character" w:customStyle="1" w:styleId="Heading3Char">
    <w:name w:val="Heading 3 Char"/>
    <w:link w:val="Heading3"/>
    <w:rsid w:val="0067669D"/>
    <w:rPr>
      <w:rFonts w:ascii="Corbel" w:hAnsi="Corbel" w:cs="Arial"/>
      <w:bCs/>
      <w:snapToGrid w:val="0"/>
      <w:color w:val="000000"/>
      <w:szCs w:val="26"/>
    </w:rPr>
  </w:style>
  <w:style w:type="character" w:customStyle="1" w:styleId="Heading4Char">
    <w:name w:val="Heading 4 Char"/>
    <w:link w:val="Heading4"/>
    <w:rsid w:val="00271553"/>
    <w:rPr>
      <w:b/>
      <w:bCs/>
      <w:snapToGrid w:val="0"/>
      <w:color w:val="000000"/>
      <w:sz w:val="28"/>
      <w:szCs w:val="28"/>
    </w:rPr>
  </w:style>
  <w:style w:type="character" w:customStyle="1" w:styleId="Heading5Char">
    <w:name w:val="Heading 5 Char"/>
    <w:link w:val="Heading5"/>
    <w:rsid w:val="006A4019"/>
    <w:rPr>
      <w:rFonts w:ascii="Helvetica" w:hAnsi="Helvetica"/>
      <w:b/>
      <w:sz w:val="16"/>
    </w:rPr>
  </w:style>
  <w:style w:type="character" w:customStyle="1" w:styleId="Heading6Char">
    <w:name w:val="Heading 6 Char"/>
    <w:link w:val="Heading6"/>
    <w:rsid w:val="006A4019"/>
    <w:rPr>
      <w:rFonts w:ascii="Arial" w:hAnsi="Arial" w:cs="Arial"/>
      <w:b/>
      <w:bCs/>
      <w:spacing w:val="-3"/>
      <w:sz w:val="18"/>
      <w:szCs w:val="24"/>
      <w:u w:val="single"/>
    </w:rPr>
  </w:style>
  <w:style w:type="character" w:customStyle="1" w:styleId="Heading7Char">
    <w:name w:val="Heading 7 Char"/>
    <w:link w:val="Heading7"/>
    <w:rsid w:val="006A4019"/>
    <w:rPr>
      <w:b/>
      <w:bCs/>
      <w:smallCaps/>
      <w:sz w:val="22"/>
      <w:szCs w:val="22"/>
    </w:rPr>
  </w:style>
  <w:style w:type="character" w:customStyle="1" w:styleId="Heading8Char">
    <w:name w:val="Heading 8 Char"/>
    <w:link w:val="Heading8"/>
    <w:rsid w:val="006A4019"/>
    <w:rPr>
      <w:snapToGrid w:val="0"/>
      <w:sz w:val="24"/>
      <w:szCs w:val="24"/>
    </w:rPr>
  </w:style>
  <w:style w:type="character" w:customStyle="1" w:styleId="Heading9Char">
    <w:name w:val="Heading 9 Char"/>
    <w:link w:val="Heading9"/>
    <w:rsid w:val="006A4019"/>
    <w:rPr>
      <w:rFonts w:ascii="Cambria" w:hAnsi="Cambria"/>
      <w:snapToGrid w:val="0"/>
      <w:color w:val="000000"/>
      <w:sz w:val="22"/>
      <w:szCs w:val="22"/>
    </w:rPr>
  </w:style>
  <w:style w:type="paragraph" w:styleId="NormalWeb">
    <w:name w:val="Normal (Web)"/>
    <w:basedOn w:val="Normal"/>
    <w:rsid w:val="002609A9"/>
    <w:pPr>
      <w:spacing w:before="100" w:beforeAutospacing="1" w:after="100" w:afterAutospacing="1"/>
    </w:pPr>
  </w:style>
  <w:style w:type="character" w:styleId="Hyperlink">
    <w:name w:val="Hyperlink"/>
    <w:uiPriority w:val="99"/>
    <w:rsid w:val="008828E6"/>
    <w:rPr>
      <w:color w:val="0000FF"/>
      <w:u w:val="single"/>
    </w:rPr>
  </w:style>
  <w:style w:type="paragraph" w:styleId="BodyText2">
    <w:name w:val="Body Text 2"/>
    <w:basedOn w:val="Normal"/>
    <w:rsid w:val="008828E6"/>
    <w:pPr>
      <w:spacing w:after="120" w:line="480" w:lineRule="auto"/>
    </w:pPr>
  </w:style>
  <w:style w:type="paragraph" w:styleId="BodyTextIndent3">
    <w:name w:val="Body Text Indent 3"/>
    <w:basedOn w:val="Normal"/>
    <w:rsid w:val="002609A9"/>
    <w:pPr>
      <w:widowControl w:val="0"/>
      <w:tabs>
        <w:tab w:val="left" w:pos="360"/>
      </w:tabs>
      <w:ind w:left="360" w:hanging="360"/>
      <w:jc w:val="both"/>
    </w:pPr>
    <w:rPr>
      <w:sz w:val="16"/>
    </w:rPr>
  </w:style>
  <w:style w:type="paragraph" w:styleId="Footer">
    <w:name w:val="footer"/>
    <w:aliases w:val="footer odd"/>
    <w:basedOn w:val="Normal"/>
    <w:link w:val="FooterChar"/>
    <w:uiPriority w:val="99"/>
    <w:rsid w:val="008828E6"/>
    <w:pPr>
      <w:tabs>
        <w:tab w:val="center" w:pos="4320"/>
        <w:tab w:val="right" w:pos="8640"/>
      </w:tabs>
    </w:pPr>
    <w:rPr>
      <w:snapToGrid/>
      <w:color w:val="auto"/>
    </w:rPr>
  </w:style>
  <w:style w:type="character" w:customStyle="1" w:styleId="FooterChar">
    <w:name w:val="Footer Char"/>
    <w:aliases w:val="footer odd Char"/>
    <w:link w:val="Footer"/>
    <w:uiPriority w:val="99"/>
    <w:rsid w:val="001B5528"/>
    <w:rPr>
      <w:lang w:val="en-US" w:eastAsia="en-US"/>
    </w:rPr>
  </w:style>
  <w:style w:type="character" w:styleId="PageNumber">
    <w:name w:val="page number"/>
    <w:basedOn w:val="DefaultParagraphFont"/>
    <w:rsid w:val="008828E6"/>
  </w:style>
  <w:style w:type="character" w:styleId="FollowedHyperlink">
    <w:name w:val="FollowedHyperlink"/>
    <w:rsid w:val="002609A9"/>
    <w:rPr>
      <w:color w:val="800080"/>
      <w:u w:val="single"/>
    </w:rPr>
  </w:style>
  <w:style w:type="paragraph" w:styleId="Header">
    <w:name w:val="header"/>
    <w:aliases w:val="Header/Footer,Hyphen,h,header,header odd"/>
    <w:basedOn w:val="Normal"/>
    <w:link w:val="HeaderChar"/>
    <w:rsid w:val="008828E6"/>
    <w:pPr>
      <w:tabs>
        <w:tab w:val="center" w:pos="4320"/>
        <w:tab w:val="right" w:pos="8640"/>
      </w:tabs>
    </w:pPr>
  </w:style>
  <w:style w:type="character" w:customStyle="1" w:styleId="HeaderChar">
    <w:name w:val="Header Char"/>
    <w:aliases w:val="Header/Footer Char,Hyphen Char,h Char,header Char,header odd Char"/>
    <w:link w:val="Header"/>
    <w:rsid w:val="00271553"/>
    <w:rPr>
      <w:snapToGrid w:val="0"/>
      <w:color w:val="000000"/>
    </w:rPr>
  </w:style>
  <w:style w:type="paragraph" w:styleId="Title">
    <w:name w:val="Title"/>
    <w:basedOn w:val="Normal"/>
    <w:link w:val="TitleChar"/>
    <w:qFormat/>
    <w:rsid w:val="00265E0F"/>
    <w:pPr>
      <w:keepNext/>
      <w:tabs>
        <w:tab w:val="left" w:pos="-270"/>
      </w:tabs>
      <w:spacing w:after="480"/>
      <w:jc w:val="center"/>
    </w:pPr>
    <w:rPr>
      <w:b/>
      <w:bCs/>
    </w:rPr>
  </w:style>
  <w:style w:type="paragraph" w:styleId="BodyText">
    <w:name w:val="Body Text"/>
    <w:aliases w:val="BO,Body Text with Tab,Body3,body indent,bt,ändrad"/>
    <w:basedOn w:val="Normal"/>
    <w:link w:val="BodyTextChar"/>
    <w:rsid w:val="008828E6"/>
    <w:pPr>
      <w:spacing w:after="120"/>
      <w:jc w:val="both"/>
    </w:pPr>
  </w:style>
  <w:style w:type="character" w:customStyle="1" w:styleId="BodyTextChar">
    <w:name w:val="Body Text Char"/>
    <w:aliases w:val="BO Char,Body Text with Tab Char,Body3 Char,body indent Char,bt Char,ändrad Char"/>
    <w:link w:val="BodyText"/>
    <w:rsid w:val="00271553"/>
    <w:rPr>
      <w:snapToGrid w:val="0"/>
      <w:color w:val="000000"/>
    </w:rPr>
  </w:style>
  <w:style w:type="paragraph" w:styleId="BalloonText">
    <w:name w:val="Balloon Text"/>
    <w:basedOn w:val="Normal"/>
    <w:link w:val="BalloonTextChar"/>
    <w:uiPriority w:val="99"/>
    <w:semiHidden/>
    <w:rsid w:val="008828E6"/>
    <w:rPr>
      <w:rFonts w:ascii="Tahoma" w:hAnsi="Tahoma" w:cs="Tahoma"/>
      <w:sz w:val="16"/>
      <w:szCs w:val="16"/>
    </w:rPr>
  </w:style>
  <w:style w:type="character" w:customStyle="1" w:styleId="BalloonTextChar">
    <w:name w:val="Balloon Text Char"/>
    <w:link w:val="BalloonText"/>
    <w:uiPriority w:val="99"/>
    <w:semiHidden/>
    <w:rsid w:val="00271553"/>
    <w:rPr>
      <w:rFonts w:ascii="Tahoma" w:hAnsi="Tahoma" w:cs="Tahoma"/>
      <w:snapToGrid w:val="0"/>
      <w:color w:val="000000"/>
      <w:sz w:val="16"/>
      <w:szCs w:val="16"/>
    </w:rPr>
  </w:style>
  <w:style w:type="paragraph" w:customStyle="1" w:styleId="apHeading1">
    <w:name w:val="ap Heading 1"/>
    <w:basedOn w:val="Normal"/>
    <w:rsid w:val="008828E6"/>
    <w:pPr>
      <w:spacing w:after="144"/>
    </w:pPr>
    <w:rPr>
      <w:rFonts w:ascii="Arial" w:hAnsi="Arial"/>
      <w:b/>
      <w:snapToGrid/>
      <w:sz w:val="40"/>
    </w:rPr>
  </w:style>
  <w:style w:type="paragraph" w:customStyle="1" w:styleId="apHeading2">
    <w:name w:val="ap Heading 2"/>
    <w:basedOn w:val="Heading1"/>
    <w:rsid w:val="008828E6"/>
    <w:pPr>
      <w:spacing w:before="0" w:after="80"/>
      <w:jc w:val="both"/>
    </w:pPr>
    <w:rPr>
      <w:rFonts w:cs="Times New Roman"/>
      <w:bCs w:val="0"/>
      <w:snapToGrid/>
      <w:kern w:val="28"/>
      <w:sz w:val="28"/>
      <w:szCs w:val="20"/>
    </w:rPr>
  </w:style>
  <w:style w:type="paragraph" w:customStyle="1" w:styleId="apHeading3">
    <w:name w:val="ap Heading 3"/>
    <w:basedOn w:val="Normal"/>
    <w:rsid w:val="008828E6"/>
    <w:pPr>
      <w:keepNext/>
      <w:spacing w:before="120" w:after="120"/>
      <w:jc w:val="both"/>
    </w:pPr>
    <w:rPr>
      <w:rFonts w:ascii="Arial" w:hAnsi="Arial"/>
      <w:b/>
      <w:snapToGrid/>
    </w:rPr>
  </w:style>
  <w:style w:type="paragraph" w:customStyle="1" w:styleId="axNormal">
    <w:name w:val="axNormal"/>
    <w:basedOn w:val="Normal"/>
    <w:rsid w:val="008828E6"/>
    <w:pPr>
      <w:tabs>
        <w:tab w:val="left" w:pos="720"/>
        <w:tab w:val="left" w:pos="1440"/>
        <w:tab w:val="left" w:pos="2160"/>
      </w:tabs>
    </w:pPr>
  </w:style>
  <w:style w:type="paragraph" w:styleId="BodyText3">
    <w:name w:val="Body Text 3"/>
    <w:basedOn w:val="Normal"/>
    <w:rsid w:val="008828E6"/>
    <w:pPr>
      <w:tabs>
        <w:tab w:val="left" w:pos="360"/>
      </w:tabs>
      <w:spacing w:after="120"/>
      <w:ind w:right="14"/>
      <w:jc w:val="both"/>
    </w:pPr>
    <w:rPr>
      <w:snapToGrid/>
      <w:color w:val="auto"/>
      <w:sz w:val="18"/>
    </w:rPr>
  </w:style>
  <w:style w:type="paragraph" w:styleId="BodyTextIndent2">
    <w:name w:val="Body Text Indent 2"/>
    <w:basedOn w:val="Normal"/>
    <w:rsid w:val="008828E6"/>
    <w:pPr>
      <w:spacing w:after="120" w:line="480" w:lineRule="auto"/>
      <w:ind w:left="360"/>
    </w:pPr>
  </w:style>
  <w:style w:type="paragraph" w:customStyle="1" w:styleId="Bullet">
    <w:name w:val="Bullet"/>
    <w:basedOn w:val="Normal"/>
    <w:rsid w:val="008828E6"/>
    <w:pPr>
      <w:tabs>
        <w:tab w:val="left" w:pos="360"/>
      </w:tabs>
      <w:spacing w:after="144"/>
      <w:ind w:left="360" w:hanging="360"/>
    </w:pPr>
  </w:style>
  <w:style w:type="paragraph" w:customStyle="1" w:styleId="Cell">
    <w:name w:val="Cell"/>
    <w:basedOn w:val="Normal"/>
    <w:rsid w:val="008828E6"/>
  </w:style>
  <w:style w:type="character" w:styleId="Emphasis">
    <w:name w:val="Emphasis"/>
    <w:qFormat/>
    <w:rsid w:val="008828E6"/>
    <w:rPr>
      <w:i/>
    </w:rPr>
  </w:style>
  <w:style w:type="paragraph" w:styleId="List">
    <w:name w:val="List"/>
    <w:basedOn w:val="Normal"/>
    <w:rsid w:val="008828E6"/>
    <w:pPr>
      <w:ind w:left="360" w:hanging="360"/>
    </w:pPr>
    <w:rPr>
      <w:snapToGrid/>
      <w:color w:val="auto"/>
    </w:rPr>
  </w:style>
  <w:style w:type="paragraph" w:customStyle="1" w:styleId="Paragraph">
    <w:name w:val="Paragraph"/>
    <w:basedOn w:val="Normal"/>
    <w:rsid w:val="00171354"/>
    <w:pPr>
      <w:numPr>
        <w:numId w:val="1"/>
      </w:numPr>
      <w:spacing w:after="144"/>
    </w:pPr>
    <w:rPr>
      <w:rFonts w:ascii="Corbel" w:hAnsi="Corbel"/>
    </w:rPr>
  </w:style>
  <w:style w:type="paragraph" w:customStyle="1" w:styleId="Sub-heading">
    <w:name w:val="Sub-heading"/>
    <w:basedOn w:val="apHeading1"/>
    <w:rsid w:val="00171354"/>
    <w:pPr>
      <w:numPr>
        <w:ilvl w:val="1"/>
        <w:numId w:val="1"/>
      </w:numPr>
      <w:spacing w:after="0"/>
    </w:pPr>
    <w:rPr>
      <w:rFonts w:ascii="Corbel" w:hAnsi="Corbel"/>
      <w:b w:val="0"/>
      <w:sz w:val="24"/>
    </w:rPr>
  </w:style>
  <w:style w:type="table" w:styleId="TableGrid">
    <w:name w:val="Table Grid"/>
    <w:basedOn w:val="TableNormal"/>
    <w:uiPriority w:val="59"/>
    <w:rsid w:val="00934B6C"/>
    <w:pPr>
      <w:widowControl w:val="0"/>
      <w:numPr>
        <w:ilvl w:val="2"/>
        <w:numId w:val="1"/>
      </w:numPr>
    </w:pPr>
    <w:rPr>
      <w:rFonts w:ascii="Corbel" w:hAnsi="Corbe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cPacTrailer">
    <w:name w:val="MacPac Trailer"/>
    <w:rsid w:val="00571758"/>
    <w:pPr>
      <w:widowControl w:val="0"/>
      <w:spacing w:line="200" w:lineRule="exact"/>
    </w:pPr>
    <w:rPr>
      <w:sz w:val="14"/>
      <w:szCs w:val="22"/>
    </w:rPr>
  </w:style>
  <w:style w:type="paragraph" w:customStyle="1" w:styleId="Legal3Cont1">
    <w:name w:val="Legal3 Cont 1"/>
    <w:basedOn w:val="Normal"/>
    <w:rsid w:val="0008715F"/>
    <w:pPr>
      <w:numPr>
        <w:ilvl w:val="4"/>
        <w:numId w:val="1"/>
      </w:numPr>
      <w:spacing w:after="240"/>
    </w:pPr>
    <w:rPr>
      <w:snapToGrid/>
      <w:color w:val="auto"/>
    </w:rPr>
  </w:style>
  <w:style w:type="paragraph" w:customStyle="1" w:styleId="Legal3Cont2">
    <w:name w:val="Legal3 Cont 2"/>
    <w:basedOn w:val="Legal3Cont1"/>
    <w:rsid w:val="0008715F"/>
    <w:pPr>
      <w:numPr>
        <w:ilvl w:val="5"/>
      </w:numPr>
    </w:pPr>
  </w:style>
  <w:style w:type="paragraph" w:customStyle="1" w:styleId="Legal3Cont3">
    <w:name w:val="Legal3 Cont 3"/>
    <w:basedOn w:val="Legal3Cont2"/>
    <w:rsid w:val="0008715F"/>
    <w:pPr>
      <w:numPr>
        <w:ilvl w:val="6"/>
      </w:numPr>
    </w:pPr>
  </w:style>
  <w:style w:type="paragraph" w:customStyle="1" w:styleId="Legal3Cont4">
    <w:name w:val="Legal3 Cont 4"/>
    <w:basedOn w:val="Legal3Cont3"/>
    <w:rsid w:val="0008715F"/>
    <w:pPr>
      <w:numPr>
        <w:ilvl w:val="7"/>
      </w:numPr>
    </w:pPr>
  </w:style>
  <w:style w:type="paragraph" w:customStyle="1" w:styleId="Legal3Cont5">
    <w:name w:val="Legal3 Cont 5"/>
    <w:basedOn w:val="Legal3Cont4"/>
    <w:rsid w:val="0008715F"/>
    <w:pPr>
      <w:numPr>
        <w:ilvl w:val="8"/>
      </w:numPr>
    </w:pPr>
  </w:style>
  <w:style w:type="paragraph" w:customStyle="1" w:styleId="Legal3Cont6">
    <w:name w:val="Legal3 Cont 6"/>
    <w:basedOn w:val="Legal3Cont5"/>
    <w:rsid w:val="0008715F"/>
    <w:pPr>
      <w:ind w:firstLine="4320"/>
    </w:pPr>
  </w:style>
  <w:style w:type="paragraph" w:customStyle="1" w:styleId="Legal3Cont7">
    <w:name w:val="Legal3 Cont 7"/>
    <w:basedOn w:val="Legal3Cont6"/>
    <w:rsid w:val="0008715F"/>
    <w:pPr>
      <w:ind w:firstLine="5040"/>
    </w:pPr>
  </w:style>
  <w:style w:type="paragraph" w:customStyle="1" w:styleId="Legal3Cont8">
    <w:name w:val="Legal3 Cont 8"/>
    <w:basedOn w:val="Legal3Cont7"/>
    <w:rsid w:val="0008715F"/>
    <w:pPr>
      <w:ind w:firstLine="5760"/>
    </w:pPr>
  </w:style>
  <w:style w:type="paragraph" w:customStyle="1" w:styleId="Legal3Cont9">
    <w:name w:val="Legal3 Cont 9"/>
    <w:basedOn w:val="Legal3Cont8"/>
    <w:rsid w:val="0008715F"/>
    <w:pPr>
      <w:ind w:firstLine="6480"/>
    </w:pPr>
  </w:style>
  <w:style w:type="paragraph" w:customStyle="1" w:styleId="Legal3L1">
    <w:name w:val="Legal3_L1"/>
    <w:basedOn w:val="Normal"/>
    <w:next w:val="BodyText"/>
    <w:rsid w:val="00486789"/>
    <w:pPr>
      <w:tabs>
        <w:tab w:val="num" w:pos="576"/>
      </w:tabs>
      <w:spacing w:after="120"/>
      <w:jc w:val="both"/>
      <w:outlineLvl w:val="0"/>
    </w:pPr>
    <w:rPr>
      <w:snapToGrid/>
      <w:color w:val="auto"/>
    </w:rPr>
  </w:style>
  <w:style w:type="paragraph" w:customStyle="1" w:styleId="Legal3L2">
    <w:name w:val="Legal3_L2"/>
    <w:basedOn w:val="Legal3L1"/>
    <w:next w:val="BodyText"/>
    <w:rsid w:val="00486789"/>
    <w:pPr>
      <w:numPr>
        <w:ilvl w:val="1"/>
      </w:numPr>
      <w:tabs>
        <w:tab w:val="num" w:pos="576"/>
      </w:tabs>
      <w:outlineLvl w:val="1"/>
    </w:pPr>
  </w:style>
  <w:style w:type="paragraph" w:customStyle="1" w:styleId="Legal3L3">
    <w:name w:val="Legal3_L3"/>
    <w:basedOn w:val="Legal3L2"/>
    <w:next w:val="BodyText"/>
    <w:rsid w:val="00486789"/>
    <w:pPr>
      <w:numPr>
        <w:ilvl w:val="2"/>
      </w:numPr>
      <w:tabs>
        <w:tab w:val="num" w:pos="576"/>
      </w:tabs>
      <w:outlineLvl w:val="2"/>
    </w:pPr>
  </w:style>
  <w:style w:type="paragraph" w:customStyle="1" w:styleId="Legal3L4">
    <w:name w:val="Legal3_L4"/>
    <w:basedOn w:val="Legal3L3"/>
    <w:next w:val="BodyText"/>
    <w:rsid w:val="00486789"/>
    <w:pPr>
      <w:numPr>
        <w:ilvl w:val="3"/>
      </w:numPr>
      <w:tabs>
        <w:tab w:val="num" w:pos="576"/>
      </w:tabs>
      <w:spacing w:after="240"/>
      <w:outlineLvl w:val="3"/>
    </w:pPr>
  </w:style>
  <w:style w:type="paragraph" w:customStyle="1" w:styleId="Legal3L5">
    <w:name w:val="Legal3_L5"/>
    <w:basedOn w:val="Legal3L4"/>
    <w:next w:val="BodyText"/>
    <w:rsid w:val="0008715F"/>
    <w:pPr>
      <w:numPr>
        <w:ilvl w:val="4"/>
      </w:numPr>
      <w:tabs>
        <w:tab w:val="num" w:pos="576"/>
      </w:tabs>
      <w:outlineLvl w:val="4"/>
    </w:pPr>
  </w:style>
  <w:style w:type="paragraph" w:customStyle="1" w:styleId="Legal3L6">
    <w:name w:val="Legal3_L6"/>
    <w:basedOn w:val="Legal3L5"/>
    <w:next w:val="BodyText"/>
    <w:rsid w:val="0008715F"/>
    <w:pPr>
      <w:numPr>
        <w:ilvl w:val="5"/>
      </w:numPr>
      <w:tabs>
        <w:tab w:val="num" w:pos="576"/>
      </w:tabs>
      <w:outlineLvl w:val="5"/>
    </w:pPr>
  </w:style>
  <w:style w:type="paragraph" w:customStyle="1" w:styleId="Legal3L7">
    <w:name w:val="Legal3_L7"/>
    <w:basedOn w:val="Legal3L6"/>
    <w:next w:val="BodyText"/>
    <w:rsid w:val="0008715F"/>
    <w:pPr>
      <w:numPr>
        <w:ilvl w:val="6"/>
      </w:numPr>
      <w:tabs>
        <w:tab w:val="num" w:pos="576"/>
      </w:tabs>
      <w:outlineLvl w:val="6"/>
    </w:pPr>
  </w:style>
  <w:style w:type="paragraph" w:customStyle="1" w:styleId="Legal3L8">
    <w:name w:val="Legal3_L8"/>
    <w:basedOn w:val="Legal3L7"/>
    <w:next w:val="BodyText"/>
    <w:rsid w:val="0008715F"/>
    <w:pPr>
      <w:numPr>
        <w:ilvl w:val="7"/>
      </w:numPr>
      <w:tabs>
        <w:tab w:val="num" w:pos="576"/>
      </w:tabs>
      <w:outlineLvl w:val="7"/>
    </w:pPr>
  </w:style>
  <w:style w:type="paragraph" w:customStyle="1" w:styleId="Legal3L9">
    <w:name w:val="Legal3_L9"/>
    <w:basedOn w:val="Legal3L8"/>
    <w:next w:val="BodyText"/>
    <w:rsid w:val="0008715F"/>
    <w:pPr>
      <w:numPr>
        <w:ilvl w:val="8"/>
      </w:numPr>
      <w:tabs>
        <w:tab w:val="num" w:pos="576"/>
      </w:tabs>
      <w:outlineLvl w:val="8"/>
    </w:pPr>
  </w:style>
  <w:style w:type="paragraph" w:styleId="ListBullet">
    <w:name w:val="List Bullet"/>
    <w:basedOn w:val="Normal"/>
    <w:rsid w:val="00265E0F"/>
    <w:pPr>
      <w:numPr>
        <w:numId w:val="2"/>
      </w:numPr>
      <w:ind w:left="1080"/>
      <w:jc w:val="both"/>
    </w:pPr>
  </w:style>
  <w:style w:type="paragraph" w:customStyle="1" w:styleId="ColorfulList-Accent12">
    <w:name w:val="Colorful List - Accent 12"/>
    <w:basedOn w:val="Normal"/>
    <w:uiPriority w:val="34"/>
    <w:qFormat/>
    <w:rsid w:val="009C0437"/>
    <w:pPr>
      <w:spacing w:after="200" w:line="276" w:lineRule="auto"/>
      <w:ind w:left="720"/>
      <w:contextualSpacing/>
    </w:pPr>
    <w:rPr>
      <w:rFonts w:ascii="Calibri" w:eastAsia="Calibri" w:hAnsi="Calibri"/>
      <w:snapToGrid/>
      <w:color w:val="auto"/>
      <w:sz w:val="22"/>
      <w:szCs w:val="22"/>
    </w:rPr>
  </w:style>
  <w:style w:type="paragraph" w:customStyle="1" w:styleId="CM23">
    <w:name w:val="CM23"/>
    <w:basedOn w:val="Normal"/>
    <w:next w:val="Normal"/>
    <w:rsid w:val="001D2250"/>
    <w:pPr>
      <w:widowControl w:val="0"/>
      <w:autoSpaceDE w:val="0"/>
      <w:autoSpaceDN w:val="0"/>
      <w:adjustRightInd w:val="0"/>
      <w:spacing w:after="250"/>
    </w:pPr>
    <w:rPr>
      <w:snapToGrid/>
      <w:color w:val="auto"/>
    </w:rPr>
  </w:style>
  <w:style w:type="paragraph" w:customStyle="1" w:styleId="SectionSubhead">
    <w:name w:val="Section Subhead"/>
    <w:basedOn w:val="Normal"/>
    <w:autoRedefine/>
    <w:rsid w:val="000739D1"/>
    <w:pPr>
      <w:pBdr>
        <w:left w:val="single" w:sz="48" w:space="5" w:color="3B8774"/>
      </w:pBdr>
      <w:outlineLvl w:val="0"/>
    </w:pPr>
    <w:rPr>
      <w:rFonts w:ascii="Arial" w:eastAsia="Times" w:hAnsi="Arial"/>
      <w:snapToGrid/>
      <w:color w:val="800000"/>
      <w:sz w:val="28"/>
    </w:rPr>
  </w:style>
  <w:style w:type="paragraph" w:customStyle="1" w:styleId="MediumGrid1-Accent21">
    <w:name w:val="Medium Grid 1 - Accent 21"/>
    <w:basedOn w:val="Normal"/>
    <w:qFormat/>
    <w:rsid w:val="006A4019"/>
    <w:pPr>
      <w:spacing w:after="200" w:line="276" w:lineRule="auto"/>
      <w:ind w:left="720"/>
      <w:contextualSpacing/>
    </w:pPr>
    <w:rPr>
      <w:rFonts w:ascii="Calibri" w:eastAsia="Calibri" w:hAnsi="Calibri"/>
      <w:snapToGrid/>
      <w:color w:val="auto"/>
      <w:sz w:val="22"/>
      <w:szCs w:val="22"/>
    </w:rPr>
  </w:style>
  <w:style w:type="paragraph" w:customStyle="1" w:styleId="ColorfulList-Accent11">
    <w:name w:val="Colorful List - Accent 11"/>
    <w:basedOn w:val="Normal"/>
    <w:qFormat/>
    <w:rsid w:val="006A4019"/>
    <w:pPr>
      <w:ind w:left="720"/>
    </w:pPr>
    <w:rPr>
      <w:rFonts w:ascii="Arial" w:hAnsi="Arial" w:cs="Arial"/>
      <w:bCs/>
      <w:snapToGrid/>
      <w:color w:val="auto"/>
      <w:sz w:val="26"/>
      <w:szCs w:val="26"/>
    </w:rPr>
  </w:style>
  <w:style w:type="paragraph" w:styleId="TOC1">
    <w:name w:val="toc 1"/>
    <w:basedOn w:val="Normal"/>
    <w:next w:val="Normal"/>
    <w:autoRedefine/>
    <w:uiPriority w:val="39"/>
    <w:unhideWhenUsed/>
    <w:rsid w:val="006A4019"/>
    <w:rPr>
      <w:rFonts w:ascii="Calibri" w:eastAsia="Calibri" w:hAnsi="Calibri"/>
      <w:snapToGrid/>
      <w:color w:val="auto"/>
      <w:sz w:val="22"/>
      <w:szCs w:val="22"/>
    </w:rPr>
  </w:style>
  <w:style w:type="paragraph" w:styleId="TOC2">
    <w:name w:val="toc 2"/>
    <w:basedOn w:val="Normal"/>
    <w:next w:val="Normal"/>
    <w:autoRedefine/>
    <w:uiPriority w:val="39"/>
    <w:unhideWhenUsed/>
    <w:rsid w:val="006A4019"/>
    <w:pPr>
      <w:ind w:left="220"/>
    </w:pPr>
    <w:rPr>
      <w:rFonts w:ascii="Calibri" w:eastAsia="Calibri" w:hAnsi="Calibri"/>
      <w:snapToGrid/>
      <w:color w:val="auto"/>
      <w:sz w:val="22"/>
      <w:szCs w:val="22"/>
    </w:rPr>
  </w:style>
  <w:style w:type="paragraph" w:styleId="TOC3">
    <w:name w:val="toc 3"/>
    <w:basedOn w:val="Normal"/>
    <w:next w:val="Normal"/>
    <w:autoRedefine/>
    <w:uiPriority w:val="39"/>
    <w:rsid w:val="006A4019"/>
    <w:pPr>
      <w:ind w:left="400"/>
    </w:pPr>
  </w:style>
  <w:style w:type="character" w:styleId="CommentReference">
    <w:name w:val="annotation reference"/>
    <w:uiPriority w:val="99"/>
    <w:rsid w:val="006A4019"/>
    <w:rPr>
      <w:sz w:val="16"/>
      <w:szCs w:val="16"/>
    </w:rPr>
  </w:style>
  <w:style w:type="paragraph" w:styleId="CommentText">
    <w:name w:val="annotation text"/>
    <w:basedOn w:val="Normal"/>
    <w:link w:val="CommentTextChar"/>
    <w:uiPriority w:val="99"/>
    <w:rsid w:val="006A4019"/>
  </w:style>
  <w:style w:type="character" w:customStyle="1" w:styleId="CommentTextChar">
    <w:name w:val="Comment Text Char"/>
    <w:link w:val="CommentText"/>
    <w:uiPriority w:val="99"/>
    <w:rsid w:val="006A4019"/>
    <w:rPr>
      <w:snapToGrid w:val="0"/>
      <w:color w:val="000000"/>
    </w:rPr>
  </w:style>
  <w:style w:type="paragraph" w:styleId="CommentSubject">
    <w:name w:val="annotation subject"/>
    <w:basedOn w:val="CommentText"/>
    <w:next w:val="CommentText"/>
    <w:link w:val="CommentSubjectChar"/>
    <w:uiPriority w:val="99"/>
    <w:rsid w:val="006A4019"/>
    <w:rPr>
      <w:b/>
      <w:bCs/>
    </w:rPr>
  </w:style>
  <w:style w:type="character" w:customStyle="1" w:styleId="CommentSubjectChar">
    <w:name w:val="Comment Subject Char"/>
    <w:link w:val="CommentSubject"/>
    <w:uiPriority w:val="99"/>
    <w:rsid w:val="006A4019"/>
    <w:rPr>
      <w:b/>
      <w:bCs/>
      <w:snapToGrid w:val="0"/>
      <w:color w:val="000000"/>
    </w:rPr>
  </w:style>
  <w:style w:type="paragraph" w:styleId="FootnoteText">
    <w:name w:val="footnote text"/>
    <w:basedOn w:val="Normal"/>
    <w:link w:val="FootnoteTextChar"/>
    <w:rsid w:val="006A4019"/>
  </w:style>
  <w:style w:type="character" w:customStyle="1" w:styleId="FootnoteTextChar">
    <w:name w:val="Footnote Text Char"/>
    <w:link w:val="FootnoteText"/>
    <w:rsid w:val="006A4019"/>
    <w:rPr>
      <w:snapToGrid w:val="0"/>
      <w:color w:val="000000"/>
    </w:rPr>
  </w:style>
  <w:style w:type="character" w:styleId="FootnoteReference">
    <w:name w:val="footnote reference"/>
    <w:rsid w:val="006A4019"/>
    <w:rPr>
      <w:vertAlign w:val="superscript"/>
    </w:rPr>
  </w:style>
  <w:style w:type="paragraph" w:customStyle="1" w:styleId="ColorfulShading-Accent11">
    <w:name w:val="Colorful Shading - Accent 11"/>
    <w:hidden/>
    <w:uiPriority w:val="99"/>
    <w:semiHidden/>
    <w:rsid w:val="006A4019"/>
    <w:rPr>
      <w:snapToGrid w:val="0"/>
      <w:color w:val="000000"/>
    </w:rPr>
  </w:style>
  <w:style w:type="paragraph" w:customStyle="1" w:styleId="HTMLBody">
    <w:name w:val="HTML Body"/>
    <w:rsid w:val="006A4019"/>
    <w:rPr>
      <w:rFonts w:ascii="Arial" w:hAnsi="Arial"/>
      <w:snapToGrid w:val="0"/>
    </w:rPr>
  </w:style>
  <w:style w:type="paragraph" w:styleId="BodyTextIndent">
    <w:name w:val="Body Text Indent"/>
    <w:basedOn w:val="Normal"/>
    <w:link w:val="BodyTextIndentChar"/>
    <w:rsid w:val="006A4019"/>
    <w:pPr>
      <w:tabs>
        <w:tab w:val="left" w:pos="540"/>
      </w:tabs>
      <w:ind w:left="1800"/>
      <w:jc w:val="both"/>
    </w:pPr>
    <w:rPr>
      <w:snapToGrid/>
      <w:color w:val="auto"/>
      <w:sz w:val="22"/>
    </w:rPr>
  </w:style>
  <w:style w:type="character" w:customStyle="1" w:styleId="BodyTextIndentChar">
    <w:name w:val="Body Text Indent Char"/>
    <w:link w:val="BodyTextIndent"/>
    <w:rsid w:val="006A4019"/>
    <w:rPr>
      <w:sz w:val="22"/>
      <w:szCs w:val="24"/>
    </w:rPr>
  </w:style>
  <w:style w:type="paragraph" w:customStyle="1" w:styleId="outlineL1">
    <w:name w:val="outline L1"/>
    <w:basedOn w:val="Title"/>
    <w:rsid w:val="006A4019"/>
    <w:pPr>
      <w:keepNext w:val="0"/>
      <w:tabs>
        <w:tab w:val="clear" w:pos="-270"/>
        <w:tab w:val="num" w:pos="360"/>
      </w:tabs>
      <w:spacing w:after="60"/>
      <w:ind w:left="360" w:hanging="360"/>
      <w:jc w:val="left"/>
    </w:pPr>
    <w:rPr>
      <w:rFonts w:ascii="Arial" w:hAnsi="Arial"/>
      <w:bCs w:val="0"/>
      <w:snapToGrid/>
      <w:color w:val="auto"/>
    </w:rPr>
  </w:style>
  <w:style w:type="paragraph" w:customStyle="1" w:styleId="outlineL2">
    <w:name w:val="outline L2"/>
    <w:basedOn w:val="Title"/>
    <w:rsid w:val="006A4019"/>
    <w:pPr>
      <w:keepNext w:val="0"/>
      <w:tabs>
        <w:tab w:val="clear" w:pos="-270"/>
        <w:tab w:val="num" w:pos="360"/>
      </w:tabs>
      <w:spacing w:after="0"/>
      <w:ind w:left="360" w:hanging="360"/>
      <w:jc w:val="left"/>
    </w:pPr>
    <w:rPr>
      <w:rFonts w:ascii="Lucida Bright" w:hAnsi="Lucida Bright"/>
      <w:bCs w:val="0"/>
      <w:snapToGrid/>
      <w:color w:val="auto"/>
      <w:sz w:val="18"/>
    </w:rPr>
  </w:style>
  <w:style w:type="paragraph" w:customStyle="1" w:styleId="PageNo">
    <w:name w:val="PageNo."/>
    <w:basedOn w:val="Normal"/>
    <w:rsid w:val="006A4019"/>
    <w:pPr>
      <w:widowControl w:val="0"/>
    </w:pPr>
    <w:rPr>
      <w:rFonts w:ascii="Times" w:hAnsi="Times"/>
      <w:snapToGrid/>
      <w:color w:val="auto"/>
      <w:sz w:val="22"/>
    </w:rPr>
  </w:style>
  <w:style w:type="paragraph" w:customStyle="1" w:styleId="Body2tj">
    <w:name w:val="Body2.tj"/>
    <w:basedOn w:val="Normal"/>
    <w:rsid w:val="006A4019"/>
    <w:pPr>
      <w:widowControl w:val="0"/>
      <w:spacing w:after="240" w:line="480" w:lineRule="auto"/>
      <w:ind w:left="1440" w:hanging="720"/>
      <w:jc w:val="both"/>
    </w:pPr>
    <w:rPr>
      <w:snapToGrid/>
      <w:color w:val="auto"/>
    </w:rPr>
  </w:style>
  <w:style w:type="paragraph" w:styleId="Subtitle">
    <w:name w:val="Subtitle"/>
    <w:basedOn w:val="Normal"/>
    <w:link w:val="SubtitleChar"/>
    <w:qFormat/>
    <w:rsid w:val="006A4019"/>
    <w:pPr>
      <w:tabs>
        <w:tab w:val="left" w:pos="-1440"/>
        <w:tab w:val="left" w:pos="-720"/>
        <w:tab w:val="left" w:pos="720"/>
        <w:tab w:val="left" w:pos="1440"/>
        <w:tab w:val="right" w:pos="4320"/>
        <w:tab w:val="left" w:pos="492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Pr>
      <w:b/>
      <w:bCs/>
      <w:snapToGrid/>
      <w:color w:val="auto"/>
    </w:rPr>
  </w:style>
  <w:style w:type="character" w:customStyle="1" w:styleId="SubtitleChar">
    <w:name w:val="Subtitle Char"/>
    <w:link w:val="Subtitle"/>
    <w:rsid w:val="006A4019"/>
    <w:rPr>
      <w:b/>
      <w:bCs/>
      <w:szCs w:val="24"/>
    </w:rPr>
  </w:style>
  <w:style w:type="paragraph" w:customStyle="1" w:styleId="NormalFirstline05">
    <w:name w:val="Normal + First line:  0.5&quot;"/>
    <w:basedOn w:val="Normal"/>
    <w:rsid w:val="006A4019"/>
    <w:pPr>
      <w:ind w:firstLine="720"/>
      <w:jc w:val="both"/>
    </w:pPr>
    <w:rPr>
      <w:snapToGrid/>
      <w:color w:val="auto"/>
      <w:sz w:val="18"/>
      <w:szCs w:val="18"/>
    </w:rPr>
  </w:style>
  <w:style w:type="paragraph" w:customStyle="1" w:styleId="NormalLeftMargin">
    <w:name w:val="NormalLeftMargin"/>
    <w:basedOn w:val="BodyText"/>
    <w:rsid w:val="006A4019"/>
    <w:pPr>
      <w:tabs>
        <w:tab w:val="left" w:pos="2880"/>
        <w:tab w:val="left" w:pos="3240"/>
        <w:tab w:val="left" w:pos="3600"/>
        <w:tab w:val="left" w:pos="3960"/>
        <w:tab w:val="left" w:pos="4320"/>
        <w:tab w:val="left" w:pos="4680"/>
        <w:tab w:val="left" w:pos="5040"/>
        <w:tab w:val="left" w:pos="5400"/>
      </w:tabs>
      <w:spacing w:before="60" w:after="60"/>
      <w:jc w:val="left"/>
    </w:pPr>
    <w:rPr>
      <w:snapToGrid/>
      <w:color w:val="auto"/>
      <w:sz w:val="22"/>
      <w:szCs w:val="22"/>
    </w:rPr>
  </w:style>
  <w:style w:type="paragraph" w:customStyle="1" w:styleId="sjNormalParagraph">
    <w:name w:val="sj Normal Paragraph"/>
    <w:autoRedefine/>
    <w:rsid w:val="006A4019"/>
    <w:pPr>
      <w:tabs>
        <w:tab w:val="left" w:pos="5490"/>
      </w:tabs>
      <w:spacing w:after="120"/>
    </w:pPr>
    <w:rPr>
      <w:bCs/>
      <w:sz w:val="18"/>
      <w:szCs w:val="18"/>
    </w:rPr>
  </w:style>
  <w:style w:type="paragraph" w:customStyle="1" w:styleId="NormalBulletsNoIndent">
    <w:name w:val="NormalBulletsNoIndent"/>
    <w:basedOn w:val="Normal"/>
    <w:rsid w:val="006A4019"/>
    <w:pPr>
      <w:keepLines/>
      <w:numPr>
        <w:numId w:val="4"/>
      </w:numPr>
      <w:tabs>
        <w:tab w:val="left" w:pos="2880"/>
        <w:tab w:val="left" w:pos="3600"/>
        <w:tab w:val="left" w:pos="3960"/>
        <w:tab w:val="left" w:pos="4320"/>
        <w:tab w:val="left" w:pos="4680"/>
        <w:tab w:val="left" w:pos="5040"/>
        <w:tab w:val="left" w:pos="5400"/>
      </w:tabs>
      <w:spacing w:before="60" w:after="60"/>
    </w:pPr>
    <w:rPr>
      <w:snapToGrid/>
      <w:color w:val="auto"/>
      <w:sz w:val="22"/>
    </w:rPr>
  </w:style>
  <w:style w:type="paragraph" w:styleId="DocumentMap">
    <w:name w:val="Document Map"/>
    <w:basedOn w:val="Normal"/>
    <w:link w:val="DocumentMapChar"/>
    <w:rsid w:val="006A4019"/>
    <w:pPr>
      <w:shd w:val="clear" w:color="auto" w:fill="000080"/>
    </w:pPr>
    <w:rPr>
      <w:rFonts w:ascii="Tahoma" w:hAnsi="Tahoma" w:cs="Tahoma"/>
      <w:snapToGrid/>
      <w:color w:val="auto"/>
    </w:rPr>
  </w:style>
  <w:style w:type="character" w:customStyle="1" w:styleId="DocumentMapChar">
    <w:name w:val="Document Map Char"/>
    <w:link w:val="DocumentMap"/>
    <w:rsid w:val="006A4019"/>
    <w:rPr>
      <w:rFonts w:ascii="Tahoma" w:hAnsi="Tahoma" w:cs="Tahoma"/>
      <w:shd w:val="clear" w:color="auto" w:fill="000080"/>
    </w:rPr>
  </w:style>
  <w:style w:type="paragraph" w:customStyle="1" w:styleId="Char">
    <w:name w:val="Char"/>
    <w:basedOn w:val="Normal"/>
    <w:rsid w:val="006A4019"/>
    <w:pPr>
      <w:spacing w:after="160" w:line="240" w:lineRule="exact"/>
    </w:pPr>
    <w:rPr>
      <w:rFonts w:ascii="Verdana" w:hAnsi="Verdana"/>
      <w:snapToGrid/>
      <w:color w:val="auto"/>
    </w:rPr>
  </w:style>
  <w:style w:type="paragraph" w:customStyle="1" w:styleId="Char1">
    <w:name w:val="Char1"/>
    <w:basedOn w:val="Normal"/>
    <w:rsid w:val="006A4019"/>
    <w:pPr>
      <w:spacing w:after="160" w:line="240" w:lineRule="exact"/>
    </w:pPr>
    <w:rPr>
      <w:rFonts w:ascii="Verdana" w:hAnsi="Verdana"/>
      <w:snapToGrid/>
      <w:color w:val="auto"/>
    </w:rPr>
  </w:style>
  <w:style w:type="paragraph" w:customStyle="1" w:styleId="NormalArial">
    <w:name w:val="Normal Arial"/>
    <w:basedOn w:val="Normal"/>
    <w:rsid w:val="006A4019"/>
    <w:pPr>
      <w:spacing w:before="240"/>
    </w:pPr>
    <w:rPr>
      <w:rFonts w:ascii="Arial" w:hAnsi="Arial"/>
      <w:snapToGrid/>
      <w:color w:val="auto"/>
    </w:rPr>
  </w:style>
  <w:style w:type="table" w:styleId="LightShadingAccent3">
    <w:name w:val="Light Shading Accent 3"/>
    <w:basedOn w:val="TableNormal"/>
    <w:uiPriority w:val="60"/>
    <w:rsid w:val="00A32AE2"/>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ListParagraph">
    <w:name w:val="List Paragraph"/>
    <w:aliases w:val="Bullett Point List Paragraph,List Paragraph1"/>
    <w:basedOn w:val="Normal"/>
    <w:link w:val="ListParagraphChar"/>
    <w:uiPriority w:val="34"/>
    <w:qFormat/>
    <w:rsid w:val="00A32AE2"/>
    <w:pPr>
      <w:ind w:left="720"/>
      <w:contextualSpacing/>
    </w:pPr>
  </w:style>
  <w:style w:type="paragraph" w:customStyle="1" w:styleId="TOCHeading1">
    <w:name w:val="TOC Heading1"/>
    <w:basedOn w:val="Heading1"/>
    <w:next w:val="Normal"/>
    <w:uiPriority w:val="39"/>
    <w:unhideWhenUsed/>
    <w:qFormat/>
    <w:rsid w:val="00271553"/>
    <w:pPr>
      <w:keepLines/>
      <w:spacing w:before="480" w:after="0" w:line="276" w:lineRule="auto"/>
      <w:outlineLvl w:val="9"/>
    </w:pPr>
    <w:rPr>
      <w:rFonts w:ascii="Cambria" w:hAnsi="Cambria" w:cs="Times New Roman"/>
      <w:snapToGrid/>
      <w:color w:val="365F91"/>
      <w:kern w:val="0"/>
      <w:sz w:val="28"/>
      <w:szCs w:val="28"/>
    </w:rPr>
  </w:style>
  <w:style w:type="paragraph" w:customStyle="1" w:styleId="ColorfulList-Accent13">
    <w:name w:val="Colorful List - Accent 13"/>
    <w:basedOn w:val="Normal"/>
    <w:qFormat/>
    <w:rsid w:val="00271553"/>
    <w:pPr>
      <w:ind w:left="720"/>
      <w:contextualSpacing/>
    </w:pPr>
    <w:rPr>
      <w:rFonts w:ascii="Calibri" w:eastAsia="Calibri" w:hAnsi="Calibri"/>
      <w:snapToGrid/>
      <w:color w:val="auto"/>
      <w:sz w:val="22"/>
      <w:szCs w:val="22"/>
    </w:rPr>
  </w:style>
  <w:style w:type="paragraph" w:customStyle="1" w:styleId="Normal-FirstParagraph">
    <w:name w:val="Normal - First Paragraph"/>
    <w:basedOn w:val="Normal"/>
    <w:qFormat/>
    <w:rsid w:val="00271553"/>
    <w:pPr>
      <w:spacing w:after="220"/>
    </w:pPr>
    <w:rPr>
      <w:rFonts w:ascii="Palatino" w:hAnsi="Palatino"/>
      <w:snapToGrid/>
      <w:color w:val="auto"/>
      <w:sz w:val="22"/>
    </w:rPr>
  </w:style>
  <w:style w:type="character" w:styleId="Strong">
    <w:name w:val="Strong"/>
    <w:qFormat/>
    <w:rsid w:val="00271553"/>
    <w:rPr>
      <w:b/>
      <w:bCs/>
    </w:rPr>
  </w:style>
  <w:style w:type="paragraph" w:customStyle="1" w:styleId="headline2">
    <w:name w:val="headline 2"/>
    <w:basedOn w:val="Normal"/>
    <w:rsid w:val="0063173A"/>
    <w:rPr>
      <w:rFonts w:ascii="Corbel" w:hAnsi="Corbel"/>
      <w:b/>
      <w:sz w:val="28"/>
    </w:rPr>
  </w:style>
  <w:style w:type="paragraph" w:customStyle="1" w:styleId="sub">
    <w:name w:val="sub"/>
    <w:basedOn w:val="BodyText"/>
    <w:rsid w:val="0063173A"/>
    <w:rPr>
      <w:rFonts w:ascii="Corbel" w:hAnsi="Corbel"/>
    </w:rPr>
  </w:style>
  <w:style w:type="paragraph" w:customStyle="1" w:styleId="subs">
    <w:name w:val="subs"/>
    <w:basedOn w:val="Heading2"/>
    <w:rsid w:val="002B278D"/>
    <w:pPr>
      <w:numPr>
        <w:ilvl w:val="1"/>
      </w:numPr>
      <w:pBdr>
        <w:bottom w:val="nil"/>
      </w:pBdr>
      <w:tabs>
        <w:tab w:val="num" w:pos="1008"/>
      </w:tabs>
      <w:spacing w:before="240" w:after="60"/>
      <w:ind w:left="1008" w:hanging="1008"/>
    </w:pPr>
  </w:style>
  <w:style w:type="paragraph" w:customStyle="1" w:styleId="legal">
    <w:name w:val="legal"/>
    <w:basedOn w:val="Sub-heading"/>
    <w:rsid w:val="00F935EA"/>
  </w:style>
  <w:style w:type="paragraph" w:customStyle="1" w:styleId="lega3">
    <w:name w:val="lega3_"/>
    <w:basedOn w:val="legal"/>
    <w:rsid w:val="00F935EA"/>
  </w:style>
  <w:style w:type="character" w:customStyle="1" w:styleId="apple-style-span">
    <w:name w:val="apple-style-span"/>
    <w:basedOn w:val="DefaultParagraphFont"/>
    <w:rsid w:val="00052CAE"/>
  </w:style>
  <w:style w:type="character" w:customStyle="1" w:styleId="TitleChar">
    <w:name w:val="Title Char"/>
    <w:basedOn w:val="DefaultParagraphFont"/>
    <w:link w:val="Title"/>
    <w:rsid w:val="00EA1BAB"/>
    <w:rPr>
      <w:b/>
      <w:bCs/>
      <w:snapToGrid w:val="0"/>
      <w:color w:val="000000"/>
    </w:rPr>
  </w:style>
  <w:style w:type="character" w:customStyle="1" w:styleId="ListParagraphChar">
    <w:name w:val="List Paragraph Char"/>
    <w:aliases w:val="Bullett Point List Paragraph Char,List Paragraph1 Char"/>
    <w:basedOn w:val="DefaultParagraphFont"/>
    <w:link w:val="ListParagraph"/>
    <w:uiPriority w:val="34"/>
    <w:rsid w:val="00EA1BAB"/>
    <w:rPr>
      <w:snapToGrid w:val="0"/>
      <w:color w:val="000000"/>
    </w:rPr>
  </w:style>
  <w:style w:type="table" w:customStyle="1" w:styleId="GridTable4-Accent11">
    <w:name w:val="Grid Table 4 - Accent 11"/>
    <w:basedOn w:val="TableNormal"/>
    <w:uiPriority w:val="49"/>
    <w:rsid w:val="00924755"/>
    <w:pPr>
      <w:contextualSpacing/>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710990"/>
    <w:rPr>
      <w:snapToGrid w:val="0"/>
      <w:color w:val="000000"/>
    </w:rPr>
  </w:style>
  <w:style w:type="character" w:styleId="PlaceholderText">
    <w:name w:val="Placeholder Text"/>
    <w:basedOn w:val="DefaultParagraphFont"/>
    <w:uiPriority w:val="99"/>
    <w:semiHidden/>
    <w:rsid w:val="005717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1</TotalTime>
  <Pages>9</Pages>
  <Words>2659</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2018-02-15T18:38:22Z</dcterms:created>
  <dcterms:modified xsi:type="dcterms:W3CDTF">2018-02-15T18:38:22Z</dcterms:modified>
</cp:coreProperties>
</file>